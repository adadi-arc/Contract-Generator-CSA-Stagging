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CCE62" w14:textId="77777777" w:rsidR="0058578F" w:rsidRDefault="00114B2D" w:rsidP="00AE4D6C">
      <w:pPr>
        <w:widowControl/>
        <w:spacing w:after="240"/>
        <w:jc w:val="center"/>
        <w:rPr>
          <w:b/>
          <w:u w:val="single"/>
        </w:rPr>
      </w:pPr>
      <w:bookmarkStart w:id="0" w:name="_Hlk84242149"/>
      <w:r w:rsidRPr="009476E2">
        <w:rPr>
          <w:b/>
          <w:bCs/>
          <w:u w:val="single"/>
        </w:rPr>
        <w:t>SERVICE</w:t>
      </w:r>
      <w:r w:rsidR="00AD01B5" w:rsidRPr="009476E2">
        <w:rPr>
          <w:b/>
          <w:bCs/>
          <w:u w:val="single"/>
        </w:rPr>
        <w:t xml:space="preserve"> </w:t>
      </w:r>
      <w:r w:rsidR="00AD01B5" w:rsidRPr="009476E2">
        <w:rPr>
          <w:b/>
          <w:u w:val="single"/>
        </w:rPr>
        <w:t>CONTRACT</w:t>
      </w:r>
    </w:p>
    <w:p w14:paraId="5C886F3B" w14:textId="6CC1BADC"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del w:id="1" w:author="Kris Jester" w:date="2022-04-25T10:22:00Z">
        <w:r w:rsidR="0078579E" w:rsidRPr="009476E2" w:rsidDel="00C640EE">
          <w:delText xml:space="preserve">Owner </w:delText>
        </w:r>
      </w:del>
      <w:ins w:id="2" w:author="Kris Jester" w:date="2022-04-25T10:22:00Z">
        <w:r w:rsidR="00C640EE">
          <w:t>Responsible Party</w:t>
        </w:r>
        <w:r w:rsidR="00C640EE" w:rsidRPr="009476E2">
          <w:t xml:space="preserve"> </w:t>
        </w:r>
      </w:ins>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6F7367CC"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del w:id="3" w:author="Kris Jester" w:date="2022-04-25T10:47:00Z">
        <w:r w:rsidRPr="009476E2" w:rsidDel="00031121">
          <w:delText xml:space="preserve">Owner </w:delText>
        </w:r>
      </w:del>
      <w:ins w:id="4" w:author="Kris Jester" w:date="2022-04-25T10:47:00Z">
        <w:r w:rsidR="00031121">
          <w:t>Responsible Party</w:t>
        </w:r>
        <w:r w:rsidR="00031121" w:rsidRPr="009476E2">
          <w:t xml:space="preserve"> </w:t>
        </w:r>
      </w:ins>
      <w:r w:rsidRPr="009476E2">
        <w:t>(as defined below) and Contractor (as defined below) from the date of execution and delivery hereof by all parties hereto.</w:t>
      </w:r>
    </w:p>
    <w:p w14:paraId="5E87431B" w14:textId="1EC9CCED" w:rsidR="003F12A0" w:rsidRDefault="0078579E" w:rsidP="006C57E3">
      <w:pPr>
        <w:widowControl/>
        <w:numPr>
          <w:ilvl w:val="1"/>
          <w:numId w:val="14"/>
        </w:numPr>
        <w:tabs>
          <w:tab w:val="clear" w:pos="1440"/>
        </w:tabs>
        <w:suppressAutoHyphens/>
        <w:spacing w:after="240"/>
        <w:jc w:val="both"/>
      </w:pPr>
      <w:r w:rsidRPr="009476E2">
        <w:t>“</w:t>
      </w:r>
      <w:del w:id="5" w:author="Kris Jester" w:date="2022-04-25T10:22:00Z">
        <w:r w:rsidRPr="003F12A0" w:rsidDel="00C640EE">
          <w:rPr>
            <w:u w:val="single"/>
          </w:rPr>
          <w:delText>Owner</w:delText>
        </w:r>
      </w:del>
      <w:ins w:id="6" w:author="Kris Jester" w:date="2022-04-25T10:44:00Z">
        <w:r w:rsidR="00CC53A0">
          <w:rPr>
            <w:u w:val="single"/>
          </w:rPr>
          <w:t>Responsible</w:t>
        </w:r>
      </w:ins>
      <w:ins w:id="7" w:author="Kris Jester" w:date="2022-04-25T10:22:00Z">
        <w:r w:rsidR="00C640EE">
          <w:rPr>
            <w:u w:val="single"/>
          </w:rPr>
          <w:t xml:space="preserve"> Party</w:t>
        </w:r>
      </w:ins>
      <w:r w:rsidRPr="009476E2">
        <w:t xml:space="preserve">”:  </w:t>
      </w:r>
      <w:del w:id="8" w:author="Kris Jester" w:date="2022-04-25T10:23:00Z">
        <w:r w:rsidR="00FA4EAF" w:rsidDel="00C640EE">
          <w:rPr>
            <w:u w:val="single"/>
          </w:rPr>
          <w:delText>BMR-650 E Kendall B LLC</w:delText>
        </w:r>
      </w:del>
    </w:p>
    <w:p w14:paraId="55C2C66C" w14:textId="40DB1688" w:rsidR="0078579E" w:rsidRPr="009476E2" w:rsidRDefault="0078579E" w:rsidP="006C57E3">
      <w:pPr>
        <w:widowControl/>
        <w:numPr>
          <w:ilvl w:val="1"/>
          <w:numId w:val="14"/>
        </w:numPr>
        <w:tabs>
          <w:tab w:val="clear" w:pos="1440"/>
        </w:tabs>
        <w:suppressAutoHyphens/>
        <w:spacing w:after="240"/>
        <w:jc w:val="both"/>
      </w:pPr>
      <w:r w:rsidRPr="009476E2">
        <w:t>“</w:t>
      </w:r>
      <w:r w:rsidRPr="003F12A0">
        <w:rPr>
          <w:u w:val="single"/>
        </w:rPr>
        <w:t>Contractor</w:t>
      </w:r>
      <w:r w:rsidRPr="009476E2">
        <w:t xml:space="preserve">”:  </w:t>
      </w:r>
      <w:del w:id="9" w:author="Kris Jester" w:date="2022-04-25T10:23:00Z">
        <w:r w:rsidR="00FA4EAF" w:rsidDel="00C640EE">
          <w:rPr>
            <w:u w:val="single"/>
          </w:rPr>
          <w:delText>ABC</w:delText>
        </w:r>
      </w:del>
    </w:p>
    <w:p w14:paraId="2C4312B9" w14:textId="41097B4A"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del w:id="10" w:author="Kris Jester" w:date="2022-04-25T10:23:00Z">
        <w:r w:rsidR="00FA4EAF" w:rsidDel="00C640EE">
          <w:rPr>
            <w:u w:val="single"/>
          </w:rPr>
          <w:delText>04/25/22</w:delText>
        </w:r>
      </w:del>
    </w:p>
    <w:p w14:paraId="243215DB" w14:textId="6D3CEE87"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9476E2" w:rsidRPr="009476E2">
        <w:t xml:space="preserve"> </w:t>
      </w:r>
      <w:del w:id="11" w:author="Kris Jester" w:date="2022-04-25T10:23:00Z">
        <w:r w:rsidR="00FA4EAF" w:rsidDel="00C640EE">
          <w:rPr>
            <w:u w:val="single"/>
          </w:rPr>
          <w:delText>04/25/22</w:delText>
        </w:r>
      </w:del>
    </w:p>
    <w:p w14:paraId="307D3373" w14:textId="0CB6A4A8"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del w:id="12" w:author="Kris Jester" w:date="2022-04-25T10:23:00Z">
        <w:r w:rsidR="00FA4EAF" w:rsidDel="00C640EE">
          <w:rPr>
            <w:u w:val="single"/>
          </w:rPr>
          <w:delText>04/29/22</w:delText>
        </w:r>
      </w:del>
    </w:p>
    <w:p w14:paraId="4E2B81CB" w14:textId="675C1644"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 xml:space="preserve">”:  </w:t>
      </w:r>
      <w:del w:id="13" w:author="Kris Jester" w:date="2022-04-25T10:23:00Z">
        <w:r w:rsidR="00FA4EAF" w:rsidDel="00C640EE">
          <w:rPr>
            <w:u w:val="single"/>
          </w:rPr>
          <w:delText xml:space="preserve">650 East Kendall Street, Cambridge, MA 02142 </w:delText>
        </w:r>
      </w:del>
    </w:p>
    <w:p w14:paraId="761F195E" w14:textId="1EF0E5F8"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 xml:space="preserve">”:  </w:t>
      </w:r>
      <w:del w:id="14" w:author="Kris Jester" w:date="2022-04-25T10:45:00Z">
        <w:r w:rsidR="00FA4EAF" w:rsidDel="00295835">
          <w:delText>BioMed Realty LLC</w:delText>
        </w:r>
      </w:del>
      <w:ins w:id="15" w:author="Kris Jester" w:date="2022-04-25T10:45:00Z">
        <w:r w:rsidR="00295835">
          <w:t>_______________________</w:t>
        </w:r>
      </w:ins>
      <w:r w:rsidRPr="009476E2">
        <w:t>, which Contractor acknowledges that, until further notice, shall act as “</w:t>
      </w:r>
      <w:del w:id="16" w:author="Kris Jester" w:date="2022-04-25T10:46:00Z">
        <w:r w:rsidRPr="009476E2" w:rsidDel="00031121">
          <w:delText xml:space="preserve">Owner’s </w:delText>
        </w:r>
      </w:del>
      <w:ins w:id="17" w:author="Kris Jester" w:date="2022-04-25T10:46:00Z">
        <w:r w:rsidR="00031121">
          <w:t>Responsible Party</w:t>
        </w:r>
        <w:r w:rsidR="00031121" w:rsidRPr="009476E2">
          <w:t xml:space="preserve">’s </w:t>
        </w:r>
      </w:ins>
      <w:r w:rsidRPr="009476E2">
        <w:t xml:space="preserve">Agent” with respect to this Contract, with full authority to act on </w:t>
      </w:r>
      <w:del w:id="18" w:author="Kris Jester" w:date="2022-04-25T10:46:00Z">
        <w:r w:rsidRPr="009476E2" w:rsidDel="00E66D99">
          <w:delText xml:space="preserve">Owner’s </w:delText>
        </w:r>
      </w:del>
      <w:ins w:id="19" w:author="Kris Jester" w:date="2022-04-25T10:46:00Z">
        <w:r w:rsidR="00E66D99">
          <w:t>Responsible Party</w:t>
        </w:r>
        <w:r w:rsidR="00E66D99" w:rsidRPr="009476E2">
          <w:t xml:space="preserve">’s </w:t>
        </w:r>
      </w:ins>
      <w:r w:rsidRPr="009476E2">
        <w:t>behalf in administration of this Contract.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325B67C1" w14:textId="77777777" w:rsidR="003F23CB" w:rsidRDefault="003F23CB" w:rsidP="00FD66EB">
      <w:pPr>
        <w:keepLines/>
        <w:widowControl/>
        <w:spacing w:after="240"/>
        <w:ind w:left="1440"/>
        <w:jc w:val="both"/>
        <w:rPr>
          <w:u w:val="single"/>
        </w:rPr>
        <w:sectPr w:rsidR="003F23CB" w:rsidSect="009E603F">
          <w:footerReference w:type="even" r:id="rId12"/>
          <w:footerReference w:type="default" r:id="rId13"/>
          <w:footerReference w:type="first" r:id="rId14"/>
          <w:endnotePr>
            <w:numFmt w:val="decimal"/>
          </w:endnotePr>
          <w:type w:val="continuous"/>
          <w:pgSz w:w="12240" w:h="15840"/>
          <w:pgMar w:top="1440" w:right="1440" w:bottom="1440" w:left="1440" w:header="1440" w:footer="1440" w:gutter="0"/>
          <w:cols w:space="720"/>
          <w:noEndnote/>
          <w:titlePg/>
        </w:sectPr>
      </w:pPr>
    </w:p>
    <w:p w14:paraId="44471AD9" w14:textId="4B004D07" w:rsidR="00E3653D" w:rsidRDefault="00176935" w:rsidP="00026175">
      <w:pPr>
        <w:keepLines/>
        <w:widowControl/>
        <w:spacing w:after="240"/>
        <w:ind w:left="1440"/>
      </w:pPr>
      <w:r w:rsidRPr="009476E2">
        <w:rPr>
          <w:u w:val="single"/>
        </w:rPr>
        <w:t xml:space="preserve">If to </w:t>
      </w:r>
      <w:del w:id="20" w:author="Kris Jester" w:date="2022-04-25T10:23:00Z">
        <w:r w:rsidRPr="009476E2" w:rsidDel="00C640EE">
          <w:rPr>
            <w:u w:val="single"/>
          </w:rPr>
          <w:delText>Owner</w:delText>
        </w:r>
      </w:del>
      <w:ins w:id="21" w:author="Kris Jester" w:date="2022-04-25T10:23:00Z">
        <w:r w:rsidR="00C640EE">
          <w:rPr>
            <w:u w:val="single"/>
          </w:rPr>
          <w:t>Responsible Party</w:t>
        </w:r>
      </w:ins>
      <w:r w:rsidRPr="009476E2">
        <w:t>:</w:t>
      </w:r>
    </w:p>
    <w:p w14:paraId="4F95EAED" w14:textId="1A921C89" w:rsidR="00E3653D" w:rsidRDefault="00295835" w:rsidP="008268E2">
      <w:pPr>
        <w:keepLines/>
        <w:widowControl/>
        <w:spacing w:after="240"/>
        <w:ind w:left="1440" w:right="-180"/>
      </w:pPr>
      <w:ins w:id="22" w:author="Kris Jester" w:date="2022-04-25T10:45:00Z">
        <w:r>
          <w:rPr>
            <w:b/>
            <w:bCs/>
          </w:rPr>
          <w:t>_______________________________</w:t>
        </w:r>
      </w:ins>
      <w:del w:id="23" w:author="Kris Jester" w:date="2022-04-25T10:23:00Z">
        <w:r w:rsidR="00FA4EAF" w:rsidRPr="00E3653D" w:rsidDel="00C640EE">
          <w:rPr>
            <w:b/>
            <w:bCs/>
          </w:rPr>
          <w:delText>BMR-650 E Kendall B LLC</w:delText>
        </w:r>
        <w:r w:rsidR="00BE2B82" w:rsidDel="00C640EE">
          <w:rPr>
            <w:b/>
            <w:bCs/>
          </w:rPr>
          <w:delText xml:space="preserve"> </w:delText>
        </w:r>
      </w:del>
      <w:r w:rsidR="00026175">
        <w:rPr>
          <w:b/>
          <w:bCs/>
        </w:rPr>
        <w:br/>
      </w:r>
      <w:del w:id="24" w:author="Kris Jester" w:date="2022-04-25T10:45:00Z">
        <w:r w:rsidR="00E3653D" w:rsidDel="00295835">
          <w:br/>
        </w:r>
      </w:del>
      <w:r w:rsidR="0008302F">
        <w:rPr>
          <w:color w:val="000000"/>
        </w:rPr>
        <w:t>4570 Executive Drive, Suite</w:t>
      </w:r>
      <w:r w:rsidR="00E3653D">
        <w:rPr>
          <w:color w:val="000000"/>
        </w:rPr>
        <w:t xml:space="preserve"> </w:t>
      </w:r>
      <w:r w:rsidR="0008302F">
        <w:rPr>
          <w:color w:val="000000"/>
        </w:rPr>
        <w:t>400</w:t>
      </w:r>
      <w:r w:rsidR="00E3653D">
        <w:br/>
      </w:r>
      <w:r w:rsidR="00E3653D">
        <w:rPr>
          <w:bCs/>
        </w:rPr>
        <w:t xml:space="preserve">San Diego, </w:t>
      </w:r>
      <w:r w:rsidR="00E3653D" w:rsidRPr="00AE4D6C">
        <w:rPr>
          <w:bCs/>
        </w:rPr>
        <w:t>California 92121</w:t>
      </w:r>
      <w:r w:rsidR="00E3653D">
        <w:rPr>
          <w:bCs/>
        </w:rPr>
        <w:br/>
      </w:r>
      <w:r w:rsidR="00E3653D" w:rsidRPr="00AE4D6C">
        <w:rPr>
          <w:bCs/>
        </w:rPr>
        <w:t xml:space="preserve">Attn: </w:t>
      </w:r>
      <w:r w:rsidR="00E3653D" w:rsidRPr="00AE4D6C">
        <w:t xml:space="preserve"> Legal Department</w:t>
      </w:r>
      <w:r w:rsidR="00E3653D">
        <w:br/>
      </w:r>
      <w:r w:rsidR="00E3653D" w:rsidRPr="00AE4D6C">
        <w:t>Email:</w:t>
      </w:r>
      <w:r w:rsidR="00176F6B">
        <w:t xml:space="preserve"> </w:t>
      </w:r>
      <w:hyperlink r:id="rId15" w:history="1">
        <w:r w:rsidR="00176F6B" w:rsidRPr="002A7EF8">
          <w:rPr>
            <w:rStyle w:val="Hyperlink"/>
          </w:rPr>
          <w:t>legalreview@biomedrealty.com</w:t>
        </w:r>
      </w:hyperlink>
    </w:p>
    <w:p w14:paraId="14D66618" w14:textId="77777777" w:rsidR="00E3653D" w:rsidRDefault="00E3653D" w:rsidP="00026175">
      <w:pPr>
        <w:keepLines/>
        <w:widowControl/>
      </w:pPr>
      <w:r w:rsidRPr="009476E2">
        <w:rPr>
          <w:u w:val="single"/>
        </w:rPr>
        <w:t>If to Contractor</w:t>
      </w:r>
      <w:r w:rsidRPr="009476E2">
        <w:t>:</w:t>
      </w:r>
    </w:p>
    <w:p w14:paraId="4DC4E01C" w14:textId="77777777" w:rsidR="00E3653D" w:rsidRDefault="00E3653D" w:rsidP="00026175">
      <w:pPr>
        <w:keepLines/>
        <w:widowControl/>
        <w:rPr>
          <w:b/>
          <w:bCs/>
        </w:rPr>
      </w:pPr>
    </w:p>
    <w:p w14:paraId="5C502472" w14:textId="77777777" w:rsidR="00295835" w:rsidRDefault="00295835" w:rsidP="00BE2B82">
      <w:pPr>
        <w:keepLines/>
        <w:widowControl/>
        <w:ind w:right="-810"/>
        <w:rPr>
          <w:ins w:id="25" w:author="Kris Jester" w:date="2022-04-25T10:45:00Z"/>
          <w:b/>
          <w:bCs/>
        </w:rPr>
      </w:pPr>
      <w:ins w:id="26" w:author="Kris Jester" w:date="2022-04-25T10:45:00Z">
        <w:r>
          <w:rPr>
            <w:b/>
            <w:bCs/>
          </w:rPr>
          <w:t>________________________</w:t>
        </w:r>
      </w:ins>
    </w:p>
    <w:p w14:paraId="788CB0DA" w14:textId="77777777" w:rsidR="00295835" w:rsidRDefault="00295835" w:rsidP="00BE2B82">
      <w:pPr>
        <w:keepLines/>
        <w:widowControl/>
        <w:ind w:right="-810"/>
        <w:rPr>
          <w:ins w:id="27" w:author="Kris Jester" w:date="2022-04-25T10:45:00Z"/>
          <w:b/>
          <w:bCs/>
        </w:rPr>
      </w:pPr>
      <w:ins w:id="28" w:author="Kris Jester" w:date="2022-04-25T10:45:00Z">
        <w:r>
          <w:rPr>
            <w:b/>
            <w:bCs/>
          </w:rPr>
          <w:t>________________________</w:t>
        </w:r>
      </w:ins>
    </w:p>
    <w:p w14:paraId="7C02855F" w14:textId="77777777" w:rsidR="00295835" w:rsidRDefault="00295835" w:rsidP="00BE2B82">
      <w:pPr>
        <w:keepLines/>
        <w:widowControl/>
        <w:ind w:right="-810"/>
        <w:rPr>
          <w:ins w:id="29" w:author="Kris Jester" w:date="2022-04-25T10:46:00Z"/>
          <w:b/>
          <w:bCs/>
        </w:rPr>
      </w:pPr>
      <w:ins w:id="30" w:author="Kris Jester" w:date="2022-04-25T10:46:00Z">
        <w:r>
          <w:rPr>
            <w:b/>
            <w:bCs/>
          </w:rPr>
          <w:t>________________________</w:t>
        </w:r>
      </w:ins>
    </w:p>
    <w:p w14:paraId="056EAB60" w14:textId="77777777" w:rsidR="00295835" w:rsidRDefault="00295835" w:rsidP="00BE2B82">
      <w:pPr>
        <w:keepLines/>
        <w:widowControl/>
        <w:ind w:right="-810"/>
        <w:rPr>
          <w:ins w:id="31" w:author="Kris Jester" w:date="2022-04-25T10:46:00Z"/>
          <w:b/>
          <w:bCs/>
        </w:rPr>
      </w:pPr>
      <w:ins w:id="32" w:author="Kris Jester" w:date="2022-04-25T10:46:00Z">
        <w:r>
          <w:rPr>
            <w:b/>
            <w:bCs/>
          </w:rPr>
          <w:t>________________________</w:t>
        </w:r>
      </w:ins>
    </w:p>
    <w:p w14:paraId="42FDC594" w14:textId="479F312C" w:rsidR="00E3653D" w:rsidRPr="00E3653D" w:rsidDel="00C640EE" w:rsidRDefault="00295835" w:rsidP="004D0E45">
      <w:pPr>
        <w:keepLines/>
        <w:widowControl/>
        <w:ind w:right="-810"/>
        <w:rPr>
          <w:del w:id="33" w:author="Kris Jester" w:date="2022-04-25T10:23:00Z"/>
          <w:b/>
          <w:bCs/>
        </w:rPr>
      </w:pPr>
      <w:ins w:id="34" w:author="Kris Jester" w:date="2022-04-25T10:46:00Z">
        <w:r>
          <w:rPr>
            <w:b/>
            <w:bCs/>
          </w:rPr>
          <w:t>________________________</w:t>
        </w:r>
      </w:ins>
      <w:del w:id="35" w:author="Kris Jester" w:date="2022-04-25T10:23:00Z">
        <w:r w:rsidR="00E3653D" w:rsidRPr="00E3653D" w:rsidDel="00C640EE">
          <w:rPr>
            <w:b/>
            <w:bCs/>
          </w:rPr>
          <w:delText>ABC</w:delText>
        </w:r>
        <w:r w:rsidR="00026175" w:rsidDel="00C640EE">
          <w:rPr>
            <w:b/>
            <w:bCs/>
          </w:rPr>
          <w:br/>
        </w:r>
      </w:del>
    </w:p>
    <w:p w14:paraId="58BD0070" w14:textId="65A12037" w:rsidR="00E3653D" w:rsidDel="00C640EE" w:rsidRDefault="00E3653D" w:rsidP="00026175">
      <w:pPr>
        <w:keepLines/>
        <w:widowControl/>
        <w:rPr>
          <w:del w:id="36" w:author="Kris Jester" w:date="2022-04-25T10:23:00Z"/>
          <w:bCs/>
        </w:rPr>
      </w:pPr>
      <w:del w:id="37" w:author="Kris Jester" w:date="2022-04-25T10:23:00Z">
        <w:r w:rsidDel="00C640EE">
          <w:delText>ABC</w:delText>
        </w:r>
      </w:del>
    </w:p>
    <w:p w14:paraId="367EA0FF" w14:textId="6062491A" w:rsidR="003F12A0" w:rsidDel="00C640EE" w:rsidRDefault="00FA4EAF" w:rsidP="00026175">
      <w:pPr>
        <w:keepLines/>
        <w:widowControl/>
        <w:rPr>
          <w:del w:id="38" w:author="Kris Jester" w:date="2022-04-25T10:23:00Z"/>
          <w:bCs/>
        </w:rPr>
      </w:pPr>
      <w:del w:id="39" w:author="Kris Jester" w:date="2022-04-25T10:23:00Z">
        <w:r w:rsidRPr="00FA4EAF" w:rsidDel="00C640EE">
          <w:rPr>
            <w:bCs/>
          </w:rPr>
          <w:delText>ABC</w:delText>
        </w:r>
        <w:r w:rsidR="003F12A0" w:rsidRPr="00FA4EAF" w:rsidDel="00C640EE">
          <w:rPr>
            <w:bCs/>
          </w:rPr>
          <w:delText xml:space="preserve">, </w:delText>
        </w:r>
        <w:r w:rsidRPr="00FA4EAF" w:rsidDel="00C640EE">
          <w:rPr>
            <w:bCs/>
          </w:rPr>
          <w:delText>AL</w:delText>
        </w:r>
        <w:r w:rsidR="003F12A0" w:rsidRPr="00FA4EAF" w:rsidDel="00C640EE">
          <w:rPr>
            <w:bCs/>
          </w:rPr>
          <w:delText xml:space="preserve"> </w:delText>
        </w:r>
        <w:r w:rsidRPr="00FA4EAF" w:rsidDel="00C640EE">
          <w:rPr>
            <w:bCs/>
          </w:rPr>
          <w:delText>02142</w:delText>
        </w:r>
      </w:del>
    </w:p>
    <w:p w14:paraId="493B739B" w14:textId="3E1A8955" w:rsidR="00B83C5F" w:rsidDel="00C640EE" w:rsidRDefault="00FA4EAF" w:rsidP="00BE2B82">
      <w:pPr>
        <w:keepLines/>
        <w:widowControl/>
        <w:ind w:right="-810"/>
        <w:rPr>
          <w:del w:id="40" w:author="Kris Jester" w:date="2022-04-25T10:23:00Z"/>
          <w:bCs/>
        </w:rPr>
      </w:pPr>
      <w:del w:id="41" w:author="Kris Jester" w:date="2022-04-25T10:23:00Z">
        <w:r w:rsidDel="00C640EE">
          <w:rPr>
            <w:bCs/>
          </w:rPr>
          <w:delText>Attn: ABC</w:delText>
        </w:r>
      </w:del>
    </w:p>
    <w:p w14:paraId="6E9ECE8A" w14:textId="7DD4EEC2" w:rsidR="009B1C2D" w:rsidDel="00C640EE" w:rsidRDefault="009B1C2D" w:rsidP="00BE2B82">
      <w:pPr>
        <w:keepLines/>
        <w:widowControl/>
        <w:ind w:right="-810"/>
        <w:rPr>
          <w:del w:id="42" w:author="Kris Jester" w:date="2022-04-25T10:23:00Z"/>
        </w:rPr>
      </w:pPr>
      <w:del w:id="43" w:author="Kris Jester" w:date="2022-04-25T10:23:00Z">
        <w:r w:rsidDel="00C640EE">
          <w:delText>Email: ABC</w:delText>
        </w:r>
      </w:del>
    </w:p>
    <w:p w14:paraId="2D961495" w14:textId="62443B2B" w:rsidR="00143876" w:rsidRDefault="00E3653D" w:rsidP="00BE2B82">
      <w:pPr>
        <w:keepLines/>
        <w:widowControl/>
        <w:ind w:right="-810"/>
        <w:sectPr w:rsidR="00143876"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br/>
      </w:r>
    </w:p>
    <w:p w14:paraId="5D012041" w14:textId="0656D633" w:rsidR="00E3653D" w:rsidRPr="00E3653D" w:rsidRDefault="00E3653D" w:rsidP="00E3653D">
      <w:pPr>
        <w:keepLines/>
        <w:widowControl/>
        <w:rPr>
          <w:bCs/>
          <w:u w:val="single"/>
        </w:rPr>
        <w:sectPr w:rsidR="00E3653D" w:rsidRPr="00E3653D" w:rsidSect="00E3653D">
          <w:endnotePr>
            <w:numFmt w:val="decimal"/>
          </w:endnotePr>
          <w:type w:val="continuous"/>
          <w:pgSz w:w="12240" w:h="15840"/>
          <w:pgMar w:top="1440" w:right="1440" w:bottom="1440" w:left="1440" w:header="1440" w:footer="1440" w:gutter="0"/>
          <w:cols w:num="2" w:space="720" w:equalWidth="0">
            <w:col w:w="5760" w:space="720"/>
            <w:col w:w="2880"/>
          </w:cols>
          <w:noEndnote/>
          <w:titlePg/>
        </w:sectPr>
      </w:pPr>
    </w:p>
    <w:p w14:paraId="096DDDB2" w14:textId="5995E159" w:rsidR="003F23CB" w:rsidRDefault="003F23CB" w:rsidP="00026175">
      <w:pPr>
        <w:keepLines/>
        <w:widowControl/>
        <w:rPr>
          <w:bCs/>
          <w:u w:val="single"/>
        </w:rPr>
        <w:sectPr w:rsidR="003F23CB" w:rsidSect="003F23CB">
          <w:endnotePr>
            <w:numFmt w:val="decimal"/>
          </w:endnotePr>
          <w:type w:val="continuous"/>
          <w:pgSz w:w="12240" w:h="15840"/>
          <w:pgMar w:top="1440" w:right="1440" w:bottom="1440" w:left="1440" w:header="1440" w:footer="1440" w:gutter="0"/>
          <w:cols w:num="2" w:space="720"/>
          <w:noEndnote/>
          <w:titlePg/>
        </w:sectPr>
      </w:pPr>
    </w:p>
    <w:p w14:paraId="2B644163" w14:textId="7716CC0C" w:rsidR="00176935" w:rsidRDefault="00176935" w:rsidP="00026175">
      <w:pPr>
        <w:widowControl/>
        <w:spacing w:after="240"/>
        <w:ind w:left="720" w:firstLine="720"/>
        <w:jc w:val="both"/>
        <w:rPr>
          <w:ins w:id="44" w:author="Kris Jester" w:date="2022-04-25T10:47:00Z"/>
          <w:bCs/>
        </w:rPr>
      </w:pPr>
      <w:r w:rsidRPr="009476E2">
        <w:rPr>
          <w:bCs/>
          <w:u w:val="single"/>
        </w:rPr>
        <w:lastRenderedPageBreak/>
        <w:t>With a copy to</w:t>
      </w:r>
      <w:r w:rsidRPr="009476E2">
        <w:rPr>
          <w:bCs/>
        </w:rPr>
        <w:t>:</w:t>
      </w:r>
    </w:p>
    <w:p w14:paraId="409EE68A" w14:textId="27858A17" w:rsidR="007C322B" w:rsidRPr="009476E2" w:rsidRDefault="007C322B" w:rsidP="00026175">
      <w:pPr>
        <w:widowControl/>
        <w:spacing w:after="240"/>
        <w:ind w:left="720" w:firstLine="720"/>
        <w:jc w:val="both"/>
        <w:rPr>
          <w:bCs/>
        </w:rPr>
      </w:pPr>
      <w:ins w:id="45" w:author="Kris Jester" w:date="2022-04-25T10:47:00Z">
        <w:r>
          <w:rPr>
            <w:bCs/>
            <w:u w:val="single"/>
          </w:rPr>
          <w:t>________________________________</w:t>
        </w:r>
      </w:ins>
    </w:p>
    <w:p w14:paraId="593F8699" w14:textId="4B6966AC" w:rsidR="003F12A0" w:rsidRPr="00057678" w:rsidDel="00C640EE" w:rsidRDefault="00FA4EAF" w:rsidP="003F12A0">
      <w:pPr>
        <w:ind w:left="720" w:firstLine="720"/>
        <w:contextualSpacing/>
        <w:jc w:val="both"/>
        <w:rPr>
          <w:del w:id="46" w:author="Kris Jester" w:date="2022-04-25T10:24:00Z"/>
        </w:rPr>
      </w:pPr>
      <w:del w:id="47" w:author="Kris Jester" w:date="2022-04-25T10:24:00Z">
        <w:r w:rsidDel="00C640EE">
          <w:delText>BMR-650 E Kendall B LLC</w:delText>
        </w:r>
      </w:del>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6" w:history="1">
        <w:r w:rsidRPr="003F656D">
          <w:rPr>
            <w:rStyle w:val="Hyperlink"/>
          </w:rPr>
          <w:t>propertymanagement@biomedrealty.com</w:t>
        </w:r>
      </w:hyperlink>
    </w:p>
    <w:p w14:paraId="50FB6C0B" w14:textId="6B534CAE"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del w:id="48" w:author="Kris Jester" w:date="2022-04-25T10:24:00Z">
        <w:r w:rsidR="0078579E" w:rsidRPr="009476E2" w:rsidDel="00C640EE">
          <w:delText xml:space="preserve">Owner </w:delText>
        </w:r>
      </w:del>
      <w:ins w:id="49" w:author="Kris Jester" w:date="2022-04-25T10:24:00Z">
        <w:r w:rsidR="00C640EE">
          <w:t>Responsible Party</w:t>
        </w:r>
        <w:r w:rsidR="00C640EE" w:rsidRPr="009476E2">
          <w:t xml:space="preserve"> </w:t>
        </w:r>
      </w:ins>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1304AE" w:rsidRPr="001304AE" w14:paraId="69000741" w14:textId="77777777" w:rsidTr="001304AE">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7E605D"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3E439E4F"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31D2453"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 of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0076602"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46E13D1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49F2219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Annual Amount</w:t>
            </w:r>
          </w:p>
        </w:tc>
      </w:tr>
      <w:tr w:rsidR="001304AE" w:rsidRPr="001304AE" w14:paraId="105E33F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123418C"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0967825" w14:textId="5B982693"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78BE694" w14:textId="770CABCB" w:rsidR="001304AE" w:rsidRPr="007323A4" w:rsidRDefault="001304AE" w:rsidP="001304AE">
            <w:pPr>
              <w:widowControl/>
              <w:autoSpaceDE/>
              <w:autoSpaceDN/>
              <w:adjustRightInd/>
              <w:jc w:val="center"/>
              <w:rPr>
                <w:color w:val="000000"/>
              </w:rPr>
            </w:pPr>
          </w:p>
        </w:tc>
        <w:sdt>
          <w:sdtPr>
            <w:id w:val="1064756173"/>
            <w:placeholder>
              <w:docPart w:val="AF43CFB92B0C472D99E067E6C40B8AA2"/>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198C04" w14:textId="10A47AA2" w:rsidR="001304AE" w:rsidRPr="001304AE" w:rsidRDefault="00191918" w:rsidP="001304AE">
                <w:pPr>
                  <w:widowControl/>
                  <w:autoSpaceDE/>
                  <w:autoSpaceDN/>
                  <w:adjustRightInd/>
                  <w:jc w:val="center"/>
                  <w:rPr>
                    <w:color w:val="808080" w:themeColor="background1" w:themeShade="80"/>
                  </w:rPr>
                </w:pPr>
                <w:r w:rsidRPr="0060634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D490A" w14:textId="0E6E1817" w:rsidR="001304AE" w:rsidRPr="001304AE" w:rsidRDefault="001304AE" w:rsidP="001304AE">
            <w:pPr>
              <w:widowControl/>
              <w:autoSpaceDE/>
              <w:autoSpaceDN/>
              <w:adjustRightInd/>
              <w:jc w:val="center"/>
              <w:rPr>
                <w:color w:val="000000"/>
              </w:rPr>
            </w:pPr>
            <w:r w:rsidRPr="001304AE">
              <w:rPr>
                <w:color w:val="000000"/>
              </w:rPr>
              <w:t> </w:t>
            </w:r>
            <w:sdt>
              <w:sdtPr>
                <w:id w:val="1687087721"/>
                <w:placeholder>
                  <w:docPart w:val="620E7E2A861547D0BC87B5978D16F9AC"/>
                </w:placeholder>
                <w:showingPlcHdr/>
                <w15:color w:val="000000"/>
                <w:dropDownList>
                  <w:listItem w:displayText=" " w:value=" "/>
                  <w:listItem w:displayText="Services" w:value="Services"/>
                  <w:listItem w:displayText="T&amp;M Services" w:value="T&amp;M Services"/>
                </w:dropDownList>
              </w:sdtPr>
              <w:sdtEndPr/>
              <w:sdtContent>
                <w:r w:rsidR="00191918"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687BCAE" w14:textId="55D7856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1304AE" w:rsidRPr="001304AE" w14:paraId="709BEFB3"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8FC023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6ECD084" w14:textId="5ACA4C4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6083312" w14:textId="50C5E395" w:rsidR="001304AE" w:rsidRPr="001304AE" w:rsidRDefault="001304AE" w:rsidP="001304AE">
            <w:pPr>
              <w:widowControl/>
              <w:autoSpaceDE/>
              <w:autoSpaceDN/>
              <w:adjustRightInd/>
              <w:jc w:val="center"/>
              <w:rPr>
                <w:color w:val="000000"/>
              </w:rPr>
            </w:pPr>
          </w:p>
        </w:tc>
        <w:sdt>
          <w:sdtPr>
            <w:id w:val="647165921"/>
            <w:placeholder>
              <w:docPart w:val="86698AB5F3E3419D88B615480D83C271"/>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39BE839" w14:textId="79C3420F"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F288C68" w14:textId="08927A2D" w:rsidR="001304AE" w:rsidRPr="001304AE" w:rsidRDefault="008E5686" w:rsidP="001304AE">
            <w:pPr>
              <w:widowControl/>
              <w:autoSpaceDE/>
              <w:autoSpaceDN/>
              <w:adjustRightInd/>
              <w:jc w:val="center"/>
              <w:rPr>
                <w:color w:val="000000"/>
              </w:rPr>
            </w:pPr>
            <w:sdt>
              <w:sdtPr>
                <w:id w:val="-783415326"/>
                <w:placeholder>
                  <w:docPart w:val="E6E5FAD5D66B4904AEC897FDB89CE7D6"/>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19F2004" w14:textId="4C18DD2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1304AE" w:rsidRPr="001304AE" w14:paraId="6B824F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9479359"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EC97C5" w14:textId="61C18632"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87439F" w14:textId="1D68BDE6" w:rsidR="001304AE" w:rsidRPr="001304AE" w:rsidRDefault="001304AE" w:rsidP="001304AE">
            <w:pPr>
              <w:widowControl/>
              <w:autoSpaceDE/>
              <w:autoSpaceDN/>
              <w:adjustRightInd/>
              <w:jc w:val="center"/>
              <w:rPr>
                <w:color w:val="000000"/>
              </w:rPr>
            </w:pPr>
          </w:p>
        </w:tc>
        <w:sdt>
          <w:sdtPr>
            <w:id w:val="457077145"/>
            <w:placeholder>
              <w:docPart w:val="CD57C66C0FE74E8EA59D79A537BD7619"/>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43A098D" w14:textId="224D4C96"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18D1116" w14:textId="5F4F8447" w:rsidR="001304AE" w:rsidRPr="001304AE" w:rsidRDefault="008E5686" w:rsidP="001304AE">
            <w:pPr>
              <w:widowControl/>
              <w:autoSpaceDE/>
              <w:autoSpaceDN/>
              <w:adjustRightInd/>
              <w:jc w:val="center"/>
              <w:rPr>
                <w:color w:val="000000"/>
              </w:rPr>
            </w:pPr>
            <w:sdt>
              <w:sdtPr>
                <w:id w:val="-2129383968"/>
                <w:placeholder>
                  <w:docPart w:val="91A09D796CE14D50BA8FC4A9B24D79AD"/>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BD52892" w14:textId="6B528190"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1304AE" w:rsidRPr="001304AE" w14:paraId="45B5C79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1438CEF"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7824F38" w14:textId="72F5BE49"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D25D921"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1492675800"/>
            <w:placeholder>
              <w:docPart w:val="078D80B7623046A78E195E2DFC9C99AC"/>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007BEC3" w14:textId="02080622"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42E1323" w14:textId="3BFFC779" w:rsidR="001304AE" w:rsidRPr="001304AE" w:rsidRDefault="008E5686" w:rsidP="001304AE">
            <w:pPr>
              <w:widowControl/>
              <w:autoSpaceDE/>
              <w:autoSpaceDN/>
              <w:adjustRightInd/>
              <w:jc w:val="center"/>
              <w:rPr>
                <w:color w:val="000000"/>
              </w:rPr>
            </w:pPr>
            <w:sdt>
              <w:sdtPr>
                <w:id w:val="-1156836186"/>
                <w:placeholder>
                  <w:docPart w:val="60AB4B7E6844462FA5E9C5DC28F9CD2F"/>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A0E673" w14:textId="7265EE4F"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1304AE" w:rsidRPr="001304AE" w14:paraId="79B89674"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9B677FE"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8263573" w14:textId="230F26A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CDD3F04"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474569932"/>
            <w:placeholder>
              <w:docPart w:val="CC92FD70B66D4342B912A3B6233B65F9"/>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EC745CF" w14:textId="28347EA2"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DCDE95E" w14:textId="7665D6C7" w:rsidR="001304AE" w:rsidRPr="001304AE" w:rsidRDefault="008E5686" w:rsidP="001304AE">
            <w:pPr>
              <w:widowControl/>
              <w:autoSpaceDE/>
              <w:autoSpaceDN/>
              <w:adjustRightInd/>
              <w:jc w:val="center"/>
              <w:rPr>
                <w:color w:val="000000"/>
              </w:rPr>
            </w:pPr>
            <w:sdt>
              <w:sdtPr>
                <w:id w:val="661822438"/>
                <w:placeholder>
                  <w:docPart w:val="EE5FBFAC9C6F47FEB75BD1FB27528A91"/>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7EACD1" w14:textId="164541A3"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1304AE" w:rsidRPr="001304AE" w14:paraId="1365EFEB"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970D9C0"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5E6D19" w14:textId="6145C1C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68C2375"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163556956"/>
            <w:placeholder>
              <w:docPart w:val="607311314B7C47B2B9B3835FD1441C0A"/>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939355D" w14:textId="28EE2613"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2C1265A" w14:textId="0BF505CA" w:rsidR="001304AE" w:rsidRPr="001304AE" w:rsidRDefault="001304AE" w:rsidP="001304AE">
            <w:pPr>
              <w:widowControl/>
              <w:autoSpaceDE/>
              <w:autoSpaceDN/>
              <w:adjustRightInd/>
              <w:jc w:val="center"/>
              <w:rPr>
                <w:color w:val="000000"/>
              </w:rPr>
            </w:pPr>
            <w:r w:rsidRPr="001304AE">
              <w:rPr>
                <w:color w:val="000000"/>
              </w:rPr>
              <w:t> </w:t>
            </w:r>
            <w:sdt>
              <w:sdtPr>
                <w:id w:val="-830515735"/>
                <w:placeholder>
                  <w:docPart w:val="F6BC990892B447AAA7FFC02C80499566"/>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E8FE05" w14:textId="39AD905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1304AE" w:rsidRPr="001304AE" w14:paraId="3D99F280"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8B1C5A4"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6F7F20D" w14:textId="535B38D7"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510DD5E2"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205151265"/>
            <w:placeholder>
              <w:docPart w:val="36EB14FCCBC5474EA4837625D9839510"/>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AD30DEE" w14:textId="5E3B6EBB"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DCA1A3C" w14:textId="141A379C" w:rsidR="001304AE" w:rsidRPr="001304AE" w:rsidRDefault="001304AE" w:rsidP="001304AE">
            <w:pPr>
              <w:widowControl/>
              <w:autoSpaceDE/>
              <w:autoSpaceDN/>
              <w:adjustRightInd/>
              <w:jc w:val="center"/>
              <w:rPr>
                <w:color w:val="000000"/>
              </w:rPr>
            </w:pPr>
            <w:r w:rsidRPr="001304AE">
              <w:rPr>
                <w:color w:val="000000"/>
              </w:rPr>
              <w:t> </w:t>
            </w:r>
            <w:sdt>
              <w:sdtPr>
                <w:id w:val="2131810573"/>
                <w:placeholder>
                  <w:docPart w:val="1BCABAC0D2AE41839A26BD761040AC2A"/>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D5D412B" w14:textId="63DD26C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1304AE" w:rsidRPr="001304AE" w14:paraId="51812CC8"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5F8F735"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309CDF" w14:textId="40A1BE4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2FEF114"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921018314"/>
            <w:placeholder>
              <w:docPart w:val="ADEDA14E7AC04F11B6D4E5373F8CD2E4"/>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9734C7B" w14:textId="29B4A112"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749D7B6" w14:textId="347E09E5" w:rsidR="001304AE" w:rsidRPr="001304AE" w:rsidRDefault="001304AE" w:rsidP="001304AE">
            <w:pPr>
              <w:widowControl/>
              <w:autoSpaceDE/>
              <w:autoSpaceDN/>
              <w:adjustRightInd/>
              <w:jc w:val="center"/>
              <w:rPr>
                <w:color w:val="000000"/>
              </w:rPr>
            </w:pPr>
            <w:r w:rsidRPr="001304AE">
              <w:rPr>
                <w:color w:val="000000"/>
              </w:rPr>
              <w:t> </w:t>
            </w:r>
            <w:sdt>
              <w:sdtPr>
                <w:id w:val="2010793123"/>
                <w:placeholder>
                  <w:docPart w:val="FCC24AD14AE3482EA9BCB5D280B88EA6"/>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6E53077" w14:textId="55548A3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1304AE" w:rsidRPr="001304AE" w14:paraId="6B7F44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39FCFB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4EFADBE" w14:textId="6E342AEE"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9E90FD6"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204760827"/>
            <w:placeholder>
              <w:docPart w:val="FFFED7FE0CFD4188BAA384DCEECEFFD2"/>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D117F52" w14:textId="7E8E4D4A"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34E734A" w14:textId="03FB79EE" w:rsidR="001304AE" w:rsidRPr="001304AE" w:rsidRDefault="001304AE" w:rsidP="001304AE">
            <w:pPr>
              <w:widowControl/>
              <w:autoSpaceDE/>
              <w:autoSpaceDN/>
              <w:adjustRightInd/>
              <w:jc w:val="center"/>
              <w:rPr>
                <w:color w:val="000000"/>
              </w:rPr>
            </w:pPr>
            <w:r w:rsidRPr="001304AE">
              <w:rPr>
                <w:color w:val="000000"/>
              </w:rPr>
              <w:t> </w:t>
            </w:r>
            <w:sdt>
              <w:sdtPr>
                <w:id w:val="-101652304"/>
                <w:placeholder>
                  <w:docPart w:val="2CE1EEA917944E6CA3810B9772FFBE27"/>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3A99329" w14:textId="6A437D1E"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1304AE" w:rsidRPr="001304AE" w14:paraId="0AB5E71A"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C86877D"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0087757" w14:textId="62978E1C"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FD70F88"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1547261150"/>
            <w:placeholder>
              <w:docPart w:val="2C4999F566824229B6CEDEED7A7FF20F"/>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87BC6D2" w14:textId="14634066"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F874E37" w14:textId="631836A6" w:rsidR="001304AE" w:rsidRPr="001304AE" w:rsidRDefault="001304AE" w:rsidP="001304AE">
            <w:pPr>
              <w:widowControl/>
              <w:autoSpaceDE/>
              <w:autoSpaceDN/>
              <w:adjustRightInd/>
              <w:jc w:val="center"/>
              <w:rPr>
                <w:color w:val="000000"/>
              </w:rPr>
            </w:pPr>
            <w:r w:rsidRPr="001304AE">
              <w:rPr>
                <w:color w:val="000000"/>
              </w:rPr>
              <w:t> </w:t>
            </w:r>
            <w:sdt>
              <w:sdtPr>
                <w:id w:val="458074341"/>
                <w:placeholder>
                  <w:docPart w:val="32BEEDDED7AF490292BDF375CA239D34"/>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4D06B6C" w14:textId="7B76FE0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1304AE" w:rsidRPr="001304AE" w14:paraId="0CEB7B7E" w14:textId="77777777" w:rsidTr="001304AE">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F6F9440" w14:textId="77777777" w:rsidR="001304AE" w:rsidRPr="001304AE" w:rsidRDefault="001304AE" w:rsidP="001304AE">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76976A36" w14:textId="77777777" w:rsidR="001304AE" w:rsidRPr="001304AE" w:rsidRDefault="001304AE" w:rsidP="001304AE">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29D28956" w14:textId="727593F5" w:rsidR="001304AE" w:rsidRPr="001304AE" w:rsidRDefault="00140C08" w:rsidP="001304AE">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10EA5C56" w14:textId="77777777" w:rsidR="001304AE" w:rsidRPr="009476E2" w:rsidRDefault="001304AE" w:rsidP="001304AE">
      <w:pPr>
        <w:widowControl/>
        <w:suppressAutoHyphens/>
        <w:spacing w:after="240"/>
        <w:jc w:val="both"/>
      </w:pPr>
    </w:p>
    <w:p w14:paraId="44F4ECF5" w14:textId="0300ACC3"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w:t>
      </w:r>
      <w:del w:id="50" w:author="Kris Jester" w:date="2022-04-25T10:25:00Z">
        <w:r w:rsidR="00264875" w:rsidRPr="009476E2" w:rsidDel="00C640EE">
          <w:delText xml:space="preserve">Owner </w:delText>
        </w:r>
      </w:del>
      <w:ins w:id="51" w:author="Kris Jester" w:date="2022-04-25T10:25:00Z">
        <w:r w:rsidR="00C640EE">
          <w:t>Responsible Party</w:t>
        </w:r>
        <w:r w:rsidR="00C640EE" w:rsidRPr="009476E2">
          <w:t xml:space="preserve"> </w:t>
        </w:r>
      </w:ins>
      <w:r w:rsidR="00264875" w:rsidRPr="009476E2">
        <w:t xml:space="preserve">and located 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412049F9"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del w:id="52" w:author="Kris Jester" w:date="2022-04-25T10:25:00Z">
        <w:r w:rsidR="007840C2" w:rsidRPr="009476E2" w:rsidDel="00C640EE">
          <w:delText xml:space="preserve">Owner </w:delText>
        </w:r>
      </w:del>
      <w:ins w:id="53" w:author="Kris Jester" w:date="2022-04-25T10:25:00Z">
        <w:r w:rsidR="00C640EE">
          <w:t>Responsible Party</w:t>
        </w:r>
        <w:r w:rsidR="00C640EE" w:rsidRPr="009476E2">
          <w:t xml:space="preserve"> </w:t>
        </w:r>
      </w:ins>
      <w:r w:rsidR="007840C2" w:rsidRPr="009476E2">
        <w:t xml:space="preserve">(for which purposes an email from an authorized employee or agent of </w:t>
      </w:r>
      <w:del w:id="54" w:author="Kris Jester" w:date="2022-04-25T10:25:00Z">
        <w:r w:rsidR="007840C2" w:rsidRPr="009476E2" w:rsidDel="00C640EE">
          <w:delText xml:space="preserve">Owner </w:delText>
        </w:r>
      </w:del>
      <w:ins w:id="55" w:author="Kris Jester" w:date="2022-04-25T10:25:00Z">
        <w:r w:rsidR="00C640EE">
          <w:t>Responsible Party</w:t>
        </w:r>
        <w:r w:rsidR="00C640EE" w:rsidRPr="009476E2">
          <w:t xml:space="preserve"> </w:t>
        </w:r>
      </w:ins>
      <w:r w:rsidR="007840C2" w:rsidRPr="009476E2">
        <w:t>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4F99B0C4" w:rsidR="00D62AC0" w:rsidRPr="009476E2" w:rsidRDefault="00D62AC0" w:rsidP="00FD66EB">
      <w:pPr>
        <w:widowControl/>
        <w:suppressAutoHyphens/>
        <w:spacing w:after="240"/>
        <w:jc w:val="both"/>
      </w:pPr>
      <w:r>
        <w:lastRenderedPageBreak/>
        <w:tab/>
        <w:t>T&amp;M Services are included in this Contract:</w:t>
      </w:r>
      <w:r w:rsidR="003F23CB">
        <w:tab/>
      </w:r>
      <w:r w:rsidR="003F23CB">
        <w:tab/>
      </w:r>
      <w:ins w:id="56" w:author="Kris Jester" w:date="2022-04-25T10:48:00Z">
        <w:r w:rsidR="007C322B">
          <w:t>☐</w:t>
        </w:r>
        <w:r w:rsidR="007C322B" w:rsidRPr="00DC0EBE">
          <w:t xml:space="preserve"> </w:t>
        </w:r>
      </w:ins>
      <w:del w:id="57" w:author="Kris Jester" w:date="2022-04-25T10:47:00Z">
        <w:r w:rsidR="00FA4EAF" w:rsidDel="007C322B">
          <w:delText>☑</w:delText>
        </w:r>
      </w:del>
      <w:r w:rsidR="003F12A0" w:rsidRPr="00DC0EBE">
        <w:t xml:space="preserve"> </w:t>
      </w:r>
      <w:r>
        <w:t xml:space="preserve">YES </w:t>
      </w:r>
      <w:r w:rsidR="00C30CFD">
        <w:tab/>
      </w:r>
      <w:r w:rsidR="00FA4EAF">
        <w:t>☐</w:t>
      </w:r>
      <w:r w:rsidR="003F12A0" w:rsidRPr="00DC0EBE">
        <w:t xml:space="preserve"> </w:t>
      </w:r>
      <w:r>
        <w:t>NO</w:t>
      </w:r>
    </w:p>
    <w:p w14:paraId="01BE5B24" w14:textId="67280A03"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del w:id="58" w:author="Kris Jester" w:date="2022-04-25T10:25:00Z">
        <w:r w:rsidR="0085118A" w:rsidDel="00C640EE">
          <w:delText xml:space="preserve">Owner </w:delText>
        </w:r>
      </w:del>
      <w:ins w:id="59" w:author="Kris Jester" w:date="2022-04-25T10:25:00Z">
        <w:r w:rsidR="00C640EE">
          <w:t>Responsible Party</w:t>
        </w:r>
        <w:r w:rsidR="00C640EE">
          <w:t xml:space="preserve"> </w:t>
        </w:r>
      </w:ins>
      <w:r w:rsidR="0085118A">
        <w:t xml:space="preserve">or Contractor in accordance with </w:t>
      </w:r>
      <w:r w:rsidR="0085118A">
        <w:rPr>
          <w:u w:val="single"/>
        </w:rPr>
        <w:t>Article 13</w:t>
      </w:r>
      <w:r w:rsidR="0085118A">
        <w:t xml:space="preserve"> of this Contract, and if </w:t>
      </w:r>
      <w:del w:id="60" w:author="Kris Jester" w:date="2022-04-25T10:25:00Z">
        <w:r w:rsidR="0085118A" w:rsidDel="00C640EE">
          <w:delText xml:space="preserve">Owner </w:delText>
        </w:r>
      </w:del>
      <w:ins w:id="61" w:author="Kris Jester" w:date="2022-04-25T10:25:00Z">
        <w:r w:rsidR="00C640EE">
          <w:t>Responsible Party</w:t>
        </w:r>
        <w:r w:rsidR="00C640EE">
          <w:t xml:space="preserve"> </w:t>
        </w:r>
      </w:ins>
      <w:r w:rsidR="0085118A">
        <w:t xml:space="preserve">has not otherwise delivered written notice </w:t>
      </w:r>
      <w:r w:rsidR="00FC658F">
        <w:t xml:space="preserve">(which may be by email) </w:t>
      </w:r>
      <w:r w:rsidR="0085118A">
        <w:t xml:space="preserve">to Contractor that this Contract will terminate on the Expiration Date (which notice </w:t>
      </w:r>
      <w:del w:id="62" w:author="Kris Jester" w:date="2022-04-25T10:25:00Z">
        <w:r w:rsidR="0085118A" w:rsidDel="00C640EE">
          <w:delText xml:space="preserve">Owner </w:delText>
        </w:r>
      </w:del>
      <w:ins w:id="63" w:author="Kris Jester" w:date="2022-04-25T10:25:00Z">
        <w:r w:rsidR="00C640EE">
          <w:t>Responsible Party</w:t>
        </w:r>
        <w:r w:rsidR="00C640EE">
          <w:t xml:space="preserve"> </w:t>
        </w:r>
      </w:ins>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 xml:space="preserve">the earlier to occur of (i) </w:t>
      </w:r>
      <w:del w:id="64" w:author="Kris Jester" w:date="2022-04-25T10:25:00Z">
        <w:r w:rsidR="00600AD8" w:rsidDel="00C640EE">
          <w:delText xml:space="preserve">Owner’s </w:delText>
        </w:r>
      </w:del>
      <w:ins w:id="65" w:author="Kris Jester" w:date="2022-04-25T10:25:00Z">
        <w:r w:rsidR="00C640EE">
          <w:t>R</w:t>
        </w:r>
      </w:ins>
      <w:ins w:id="66" w:author="Kris Jester" w:date="2022-04-25T10:26:00Z">
        <w:r w:rsidR="00C640EE">
          <w:t>esponsible Party</w:t>
        </w:r>
      </w:ins>
      <w:ins w:id="67" w:author="Kris Jester" w:date="2022-04-25T10:25:00Z">
        <w:r w:rsidR="00C640EE">
          <w:t xml:space="preserve">’s </w:t>
        </w:r>
      </w:ins>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1DCFBA6C"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del w:id="68" w:author="Kris Jester" w:date="2022-04-25T10:26:00Z">
        <w:r w:rsidRPr="009476E2" w:rsidDel="00C640EE">
          <w:delText>Owner</w:delText>
        </w:r>
      </w:del>
      <w:ins w:id="69" w:author="Kris Jester" w:date="2022-04-25T10:26:00Z">
        <w:r w:rsidR="00C640EE">
          <w:t>Responsible Party</w:t>
        </w:r>
      </w:ins>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del w:id="70" w:author="Kris Jester" w:date="2022-04-25T10:26:00Z">
        <w:r w:rsidRPr="009476E2" w:rsidDel="00C640EE">
          <w:delText xml:space="preserve">Owner </w:delText>
        </w:r>
      </w:del>
      <w:ins w:id="71" w:author="Kris Jester" w:date="2022-04-25T10:26:00Z">
        <w:r w:rsidR="00C640EE">
          <w:t>Responsible Party</w:t>
        </w:r>
        <w:r w:rsidR="00C640EE" w:rsidRPr="009476E2">
          <w:t xml:space="preserve"> </w:t>
        </w:r>
      </w:ins>
      <w:r w:rsidRPr="009476E2">
        <w:t>in connection with the discharge of any such lien against any amounts due Contractor.</w:t>
      </w:r>
    </w:p>
    <w:p w14:paraId="388A4869" w14:textId="246ED18C"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del w:id="72" w:author="Kris Jester" w:date="2022-04-25T10:26:00Z">
        <w:r w:rsidRPr="009476E2" w:rsidDel="00C640EE">
          <w:delText xml:space="preserve">Owner </w:delText>
        </w:r>
      </w:del>
      <w:ins w:id="73" w:author="Kris Jester" w:date="2022-04-25T10:26:00Z">
        <w:r w:rsidR="00C640EE">
          <w:t>Responsible Party</w:t>
        </w:r>
        <w:r w:rsidR="00C640EE" w:rsidRPr="009476E2">
          <w:t xml:space="preserve"> </w:t>
        </w:r>
      </w:ins>
      <w:r w:rsidRPr="009476E2">
        <w:t>and Contractor agree that the Contract Amount represents full payment in respect of the performance of all of Contractor’s obligations under the Contract Documents</w:t>
      </w:r>
      <w:r w:rsidR="0085118A">
        <w:t xml:space="preserve"> and </w:t>
      </w:r>
      <w:del w:id="74" w:author="Kris Jester" w:date="2022-04-25T10:26:00Z">
        <w:r w:rsidR="0085118A" w:rsidDel="00C640EE">
          <w:delText xml:space="preserve">Owner </w:delText>
        </w:r>
      </w:del>
      <w:ins w:id="75" w:author="Kris Jester" w:date="2022-04-25T10:26:00Z">
        <w:r w:rsidR="00C640EE">
          <w:t>Responsible Party</w:t>
        </w:r>
        <w:r w:rsidR="00C640EE">
          <w:t xml:space="preserve"> </w:t>
        </w:r>
      </w:ins>
      <w:r w:rsidR="0085118A">
        <w:t>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5E24064C"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del w:id="76" w:author="Kris Jester" w:date="2022-04-25T10:26:00Z">
        <w:r w:rsidRPr="009476E2" w:rsidDel="00C640EE">
          <w:delText xml:space="preserve">Owner </w:delText>
        </w:r>
      </w:del>
      <w:ins w:id="77" w:author="Kris Jester" w:date="2022-04-25T10:26:00Z">
        <w:r w:rsidR="00C640EE">
          <w:t>Responsible Party</w:t>
        </w:r>
        <w:r w:rsidR="00C640EE" w:rsidRPr="009476E2">
          <w:t xml:space="preserve"> </w:t>
        </w:r>
      </w:ins>
      <w:r w:rsidRPr="009476E2">
        <w:t>an invoice for all Services performed by Contractor during such preceding month.</w:t>
      </w:r>
    </w:p>
    <w:p w14:paraId="6592C80C" w14:textId="44487A9C"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del w:id="78" w:author="Kris Jester" w:date="2022-04-25T10:26:00Z">
        <w:r w:rsidRPr="009476E2" w:rsidDel="00C640EE">
          <w:delText xml:space="preserve">Owner </w:delText>
        </w:r>
      </w:del>
      <w:ins w:id="79" w:author="Kris Jester" w:date="2022-04-25T10:26:00Z">
        <w:r w:rsidR="00C640EE">
          <w:t>Responsible Party</w:t>
        </w:r>
        <w:r w:rsidR="00C640EE" w:rsidRPr="009476E2">
          <w:t xml:space="preserve"> </w:t>
        </w:r>
      </w:ins>
      <w:r w:rsidRPr="009476E2">
        <w:t>shall be construed to be an acceptance of defective or improper work, materials or services, or an affirmation of any invoice against which such payment is made.</w:t>
      </w:r>
    </w:p>
    <w:p w14:paraId="4B11540B" w14:textId="796D5C8F"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del w:id="80" w:author="Kris Jester" w:date="2022-04-25T10:26:00Z">
        <w:r w:rsidR="0078579E" w:rsidRPr="009476E2" w:rsidDel="00C640EE">
          <w:delText xml:space="preserve">Owner </w:delText>
        </w:r>
      </w:del>
      <w:ins w:id="81" w:author="Kris Jester" w:date="2022-04-25T10:26:00Z">
        <w:r w:rsidR="00C640EE">
          <w:t>Responsible Party</w:t>
        </w:r>
        <w:r w:rsidR="00C640EE" w:rsidRPr="009476E2">
          <w:t xml:space="preserve"> </w:t>
        </w:r>
      </w:ins>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 xml:space="preserve">to the extent that such attachments </w:t>
      </w:r>
      <w:r w:rsidR="00DC441A" w:rsidRPr="009476E2">
        <w:lastRenderedPageBreak/>
        <w:t>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del w:id="82" w:author="Kris Jester" w:date="2022-04-25T10:27:00Z">
        <w:r w:rsidR="0078579E" w:rsidRPr="009476E2" w:rsidDel="00C640EE">
          <w:delText>Owner</w:delText>
        </w:r>
      </w:del>
      <w:ins w:id="83" w:author="Kris Jester" w:date="2022-04-25T10:27:00Z">
        <w:r w:rsidR="00C640EE">
          <w:t>Responsible Party</w:t>
        </w:r>
      </w:ins>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del w:id="84" w:author="Kris Jester" w:date="2022-04-25T10:27:00Z">
        <w:r w:rsidR="0078579E" w:rsidRPr="009476E2" w:rsidDel="00C640EE">
          <w:delText xml:space="preserve">Owner </w:delText>
        </w:r>
      </w:del>
      <w:ins w:id="85" w:author="Kris Jester" w:date="2022-04-25T10:27:00Z">
        <w:r w:rsidR="00C640EE">
          <w:t>Responsible Party</w:t>
        </w:r>
        <w:r w:rsidR="00C640EE" w:rsidRPr="009476E2">
          <w:t xml:space="preserve"> </w:t>
        </w:r>
      </w:ins>
      <w:r w:rsidR="0078579E" w:rsidRPr="009476E2">
        <w:t>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3C3978F3"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w:t>
      </w:r>
      <w:del w:id="86" w:author="Kris Jester" w:date="2022-04-25T10:27:00Z">
        <w:r w:rsidRPr="009476E2" w:rsidDel="00C640EE">
          <w:delText xml:space="preserve">Owner </w:delText>
        </w:r>
      </w:del>
      <w:ins w:id="87" w:author="Kris Jester" w:date="2022-04-25T10:27:00Z">
        <w:r w:rsidR="00C640EE">
          <w:t>Responsible Party</w:t>
        </w:r>
        <w:r w:rsidR="00C640EE" w:rsidRPr="009476E2">
          <w:t xml:space="preserve"> </w:t>
        </w:r>
      </w:ins>
      <w:r w:rsidRPr="009476E2">
        <w:t xml:space="preserve">or any agent of </w:t>
      </w:r>
      <w:del w:id="88" w:author="Kris Jester" w:date="2022-04-25T10:27:00Z">
        <w:r w:rsidRPr="009476E2" w:rsidDel="00C640EE">
          <w:delText xml:space="preserve">Owner </w:delText>
        </w:r>
      </w:del>
      <w:ins w:id="89" w:author="Kris Jester" w:date="2022-04-25T10:27:00Z">
        <w:r w:rsidR="00C640EE">
          <w:t>Responsible Party</w:t>
        </w:r>
        <w:r w:rsidR="00C640EE" w:rsidRPr="009476E2">
          <w:t xml:space="preserve"> </w:t>
        </w:r>
      </w:ins>
      <w:r w:rsidRPr="009476E2">
        <w:t>and not contained in this Contract.</w:t>
      </w:r>
      <w:r w:rsidR="00A524B4" w:rsidRPr="009476E2">
        <w:tab/>
      </w:r>
    </w:p>
    <w:p w14:paraId="2BE50A7D" w14:textId="38E7DB01"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del w:id="90" w:author="Kris Jester" w:date="2022-04-25T10:27:00Z">
        <w:r w:rsidR="00DC441A" w:rsidDel="00C640EE">
          <w:delText>Owner</w:delText>
        </w:r>
      </w:del>
      <w:ins w:id="91" w:author="Kris Jester" w:date="2022-04-25T10:27:00Z">
        <w:r w:rsidR="00C640EE">
          <w:t>Responsible Party</w:t>
        </w:r>
      </w:ins>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del w:id="92" w:author="Kris Jester" w:date="2022-04-25T10:27:00Z">
        <w:r w:rsidRPr="009476E2" w:rsidDel="00C640EE">
          <w:delText>Owner</w:delText>
        </w:r>
      </w:del>
      <w:ins w:id="93" w:author="Kris Jester" w:date="2022-04-25T10:27:00Z">
        <w:r w:rsidR="00C640EE">
          <w:t>Responsible Party</w:t>
        </w:r>
      </w:ins>
      <w:r w:rsidRPr="009476E2">
        <w:t>.</w:t>
      </w:r>
    </w:p>
    <w:p w14:paraId="0CD02A11" w14:textId="21D205F8"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del w:id="94" w:author="Kris Jester" w:date="2022-04-25T10:27:00Z">
        <w:r w:rsidR="009272CC" w:rsidRPr="009476E2" w:rsidDel="00C640EE">
          <w:delText>Owner</w:delText>
        </w:r>
      </w:del>
      <w:ins w:id="95" w:author="Kris Jester" w:date="2022-04-25T10:27:00Z">
        <w:r w:rsidR="00C640EE">
          <w:t>Responsible Party</w:t>
        </w:r>
      </w:ins>
      <w:r w:rsidRPr="009476E2">
        <w:t xml:space="preserve">, such defective materials, equipment, services or workmanship shall, upon </w:t>
      </w:r>
      <w:del w:id="96" w:author="Kris Jester" w:date="2022-04-25T10:27:00Z">
        <w:r w:rsidRPr="009476E2" w:rsidDel="00C640EE">
          <w:delText>Owner</w:delText>
        </w:r>
        <w:r w:rsidR="00BD6C4B" w:rsidDel="00C640EE">
          <w:delText xml:space="preserve">’s </w:delText>
        </w:r>
      </w:del>
      <w:ins w:id="97" w:author="Kris Jester" w:date="2022-04-25T10:27:00Z">
        <w:r w:rsidR="00C640EE">
          <w:t>Responsible Party</w:t>
        </w:r>
        <w:r w:rsidR="00C640EE">
          <w:t xml:space="preserve">’s </w:t>
        </w:r>
      </w:ins>
      <w:r w:rsidR="00BD6C4B">
        <w:t>request</w:t>
      </w:r>
      <w:r w:rsidRPr="009476E2">
        <w:t xml:space="preserve">, be immediately replaced and corrected at no cost to </w:t>
      </w:r>
      <w:del w:id="98" w:author="Kris Jester" w:date="2022-04-25T10:27:00Z">
        <w:r w:rsidRPr="009476E2" w:rsidDel="00C640EE">
          <w:delText>Owner</w:delText>
        </w:r>
      </w:del>
      <w:ins w:id="99" w:author="Kris Jester" w:date="2022-04-25T10:27:00Z">
        <w:r w:rsidR="00C640EE">
          <w:t>Responsible Party</w:t>
        </w:r>
      </w:ins>
      <w:r w:rsidRPr="009476E2">
        <w:t>.</w:t>
      </w:r>
    </w:p>
    <w:p w14:paraId="28EA7AAF" w14:textId="3F0A339B"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xml:space="preserve">.  In order to induce </w:t>
      </w:r>
      <w:del w:id="100" w:author="Kris Jester" w:date="2022-04-25T10:28:00Z">
        <w:r w:rsidRPr="009476E2" w:rsidDel="00C640EE">
          <w:delText xml:space="preserve">Owner </w:delText>
        </w:r>
      </w:del>
      <w:ins w:id="101" w:author="Kris Jester" w:date="2022-04-25T10:28:00Z">
        <w:r w:rsidR="00C640EE">
          <w:t>Responsible Party</w:t>
        </w:r>
        <w:r w:rsidR="00C640EE" w:rsidRPr="009476E2">
          <w:t xml:space="preserve"> </w:t>
        </w:r>
      </w:ins>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del w:id="102" w:author="Kris Jester" w:date="2022-04-25T10:28:00Z">
        <w:r w:rsidRPr="009476E2" w:rsidDel="00C640EE">
          <w:delText xml:space="preserve">Owner </w:delText>
        </w:r>
      </w:del>
      <w:ins w:id="103" w:author="Kris Jester" w:date="2022-04-25T10:28:00Z">
        <w:r w:rsidR="00C640EE">
          <w:t>Responsible Party</w:t>
        </w:r>
        <w:r w:rsidR="00C640EE" w:rsidRPr="009476E2">
          <w:t xml:space="preserve"> </w:t>
        </w:r>
      </w:ins>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06A5B1DD"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del w:id="104" w:author="Kris Jester" w:date="2022-04-25T10:28:00Z">
        <w:r w:rsidRPr="009476E2" w:rsidDel="00C640EE">
          <w:delText xml:space="preserve">Owner </w:delText>
        </w:r>
      </w:del>
      <w:ins w:id="105" w:author="Kris Jester" w:date="2022-04-25T10:28:00Z">
        <w:r w:rsidR="00C640EE">
          <w:t>Responsible Party</w:t>
        </w:r>
        <w:r w:rsidR="00C640EE" w:rsidRPr="009476E2">
          <w:t xml:space="preserve"> </w:t>
        </w:r>
      </w:ins>
      <w:r w:rsidRPr="009476E2">
        <w:t>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del w:id="106" w:author="Kris Jester" w:date="2022-04-25T10:28:00Z">
        <w:r w:rsidR="00A15DF3" w:rsidRPr="009476E2" w:rsidDel="00C640EE">
          <w:delText xml:space="preserve">Owner </w:delText>
        </w:r>
      </w:del>
      <w:ins w:id="107" w:author="Kris Jester" w:date="2022-04-25T10:28:00Z">
        <w:r w:rsidR="00C640EE">
          <w:t>Responsible Party</w:t>
        </w:r>
        <w:r w:rsidR="00C640EE" w:rsidRPr="009476E2">
          <w:t xml:space="preserve"> </w:t>
        </w:r>
      </w:ins>
      <w:r w:rsidR="00A15DF3" w:rsidRPr="009476E2">
        <w:t>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CF0854B"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del w:id="108" w:author="Kris Jester" w:date="2022-04-25T10:28:00Z">
        <w:r w:rsidRPr="009476E2" w:rsidDel="00C640EE">
          <w:delText xml:space="preserve">Owner </w:delText>
        </w:r>
      </w:del>
      <w:ins w:id="109" w:author="Kris Jester" w:date="2022-04-25T10:28:00Z">
        <w:r w:rsidR="00C640EE">
          <w:t>Responsible Party</w:t>
        </w:r>
        <w:r w:rsidR="00C640EE" w:rsidRPr="009476E2">
          <w:t xml:space="preserve"> </w:t>
        </w:r>
      </w:ins>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del w:id="110" w:author="Kris Jester" w:date="2022-04-25T10:28:00Z">
        <w:r w:rsidR="00DC441A" w:rsidDel="00C640EE">
          <w:delText xml:space="preserve">Owner </w:delText>
        </w:r>
      </w:del>
      <w:ins w:id="111" w:author="Kris Jester" w:date="2022-04-25T10:28:00Z">
        <w:r w:rsidR="00C640EE">
          <w:t>Responsible Party</w:t>
        </w:r>
        <w:r w:rsidR="00C640EE">
          <w:t xml:space="preserve"> </w:t>
        </w:r>
      </w:ins>
      <w:r w:rsidR="00DC441A">
        <w:t xml:space="preserve">and Contractor and such agreed-upon amount shall be </w:t>
      </w:r>
      <w:r w:rsidRPr="009476E2">
        <w:t>added to the Contract Amount</w:t>
      </w:r>
      <w:r w:rsidR="00DC441A">
        <w:t xml:space="preserve"> in writing</w:t>
      </w:r>
      <w:r w:rsidRPr="009476E2">
        <w:t xml:space="preserve"> and paid by </w:t>
      </w:r>
      <w:del w:id="112" w:author="Kris Jester" w:date="2022-04-25T10:28:00Z">
        <w:r w:rsidRPr="009476E2" w:rsidDel="00C640EE">
          <w:delText xml:space="preserve">Owner </w:delText>
        </w:r>
      </w:del>
      <w:ins w:id="113" w:author="Kris Jester" w:date="2022-04-25T10:28:00Z">
        <w:r w:rsidR="00C640EE">
          <w:t>Responsible Party</w:t>
        </w:r>
        <w:r w:rsidR="00C640EE" w:rsidRPr="009476E2">
          <w:t xml:space="preserve"> </w:t>
        </w:r>
      </w:ins>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del w:id="114" w:author="Kris Jester" w:date="2022-04-25T10:28:00Z">
        <w:r w:rsidR="00146D44" w:rsidRPr="009476E2" w:rsidDel="00C640EE">
          <w:delText xml:space="preserve">Owner </w:delText>
        </w:r>
      </w:del>
      <w:ins w:id="115" w:author="Kris Jester" w:date="2022-04-25T10:28:00Z">
        <w:r w:rsidR="00C640EE">
          <w:t>Responsible Party</w:t>
        </w:r>
        <w:r w:rsidR="00C640EE" w:rsidRPr="009476E2">
          <w:t xml:space="preserve"> </w:t>
        </w:r>
      </w:ins>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w:t>
      </w:r>
      <w:del w:id="116" w:author="Kris Jester" w:date="2022-04-25T10:29:00Z">
        <w:r w:rsidR="00E101D2" w:rsidDel="00C640EE">
          <w:delText xml:space="preserve">Owner </w:delText>
        </w:r>
      </w:del>
      <w:ins w:id="117" w:author="Kris Jester" w:date="2022-04-25T10:29:00Z">
        <w:r w:rsidR="00C640EE">
          <w:t>Responsible Party</w:t>
        </w:r>
        <w:r w:rsidR="00C640EE">
          <w:t xml:space="preserve"> </w:t>
        </w:r>
      </w:ins>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del w:id="118" w:author="Kris Jester" w:date="2022-04-25T10:29:00Z">
        <w:r w:rsidR="00DC441A" w:rsidDel="00C640EE">
          <w:delText>Owner</w:delText>
        </w:r>
      </w:del>
      <w:ins w:id="119" w:author="Kris Jester" w:date="2022-04-25T10:29:00Z">
        <w:r w:rsidR="00C640EE">
          <w:t>Responsible Party</w:t>
        </w:r>
      </w:ins>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del w:id="120" w:author="Kris Jester" w:date="2022-04-25T10:29:00Z">
        <w:r w:rsidR="00484F42" w:rsidRPr="009476E2" w:rsidDel="00C640EE">
          <w:delText>O</w:delText>
        </w:r>
        <w:r w:rsidR="0086669C" w:rsidRPr="009476E2" w:rsidDel="00C640EE">
          <w:delText>wner</w:delText>
        </w:r>
      </w:del>
      <w:ins w:id="121" w:author="Kris Jester" w:date="2022-04-25T10:29:00Z">
        <w:r w:rsidR="00C640EE">
          <w:t>Responsible Party</w:t>
        </w:r>
      </w:ins>
      <w:r w:rsidR="0086669C" w:rsidRPr="009476E2">
        <w:t>.</w:t>
      </w:r>
    </w:p>
    <w:p w14:paraId="55F81901" w14:textId="0CCF257F"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del w:id="122" w:author="Kris Jester" w:date="2022-04-25T10:29:00Z">
        <w:r w:rsidR="00A21143" w:rsidRPr="009476E2" w:rsidDel="00C640EE">
          <w:delText>Owner</w:delText>
        </w:r>
        <w:r w:rsidR="00981ACB" w:rsidRPr="009476E2" w:rsidDel="00C640EE">
          <w:delText xml:space="preserve"> </w:delText>
        </w:r>
      </w:del>
      <w:ins w:id="123" w:author="Kris Jester" w:date="2022-04-25T10:29:00Z">
        <w:r w:rsidR="00C640EE">
          <w:t>Responsible Party</w:t>
        </w:r>
        <w:r w:rsidR="00C640EE" w:rsidRPr="009476E2">
          <w:t xml:space="preserve"> </w:t>
        </w:r>
      </w:ins>
      <w:r w:rsidR="00981ACB" w:rsidRPr="009476E2">
        <w:t xml:space="preserve">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del w:id="124" w:author="Kris Jester" w:date="2022-04-25T10:29:00Z">
        <w:r w:rsidR="00981ACB" w:rsidRPr="009476E2" w:rsidDel="00C640EE">
          <w:delText xml:space="preserve">Owner </w:delText>
        </w:r>
      </w:del>
      <w:ins w:id="125" w:author="Kris Jester" w:date="2022-04-25T10:29:00Z">
        <w:r w:rsidR="00C640EE">
          <w:t>Responsible Party</w:t>
        </w:r>
        <w:r w:rsidR="00C640EE" w:rsidRPr="009476E2">
          <w:t xml:space="preserve"> </w:t>
        </w:r>
      </w:ins>
      <w:r w:rsidR="00981ACB" w:rsidRPr="009476E2">
        <w:t xml:space="preserve">of the scope of remediation required and, upon </w:t>
      </w:r>
      <w:r w:rsidR="00BD6C4B">
        <w:t xml:space="preserve">notification </w:t>
      </w:r>
      <w:r w:rsidR="00981ACB" w:rsidRPr="009476E2">
        <w:t xml:space="preserve">by </w:t>
      </w:r>
      <w:del w:id="126" w:author="Kris Jester" w:date="2022-04-25T10:29:00Z">
        <w:r w:rsidR="00981ACB" w:rsidRPr="009476E2" w:rsidDel="00C640EE">
          <w:delText xml:space="preserve">Owner </w:delText>
        </w:r>
      </w:del>
      <w:ins w:id="127" w:author="Kris Jester" w:date="2022-04-25T10:29:00Z">
        <w:r w:rsidR="00C640EE">
          <w:t>Responsible Party</w:t>
        </w:r>
        <w:r w:rsidR="00C640EE" w:rsidRPr="009476E2">
          <w:t xml:space="preserve"> </w:t>
        </w:r>
      </w:ins>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 xml:space="preserve">commence remediation of the emergency conditions, including </w:t>
      </w:r>
      <w:r w:rsidR="00A21143" w:rsidRPr="009476E2">
        <w:lastRenderedPageBreak/>
        <w:t>(without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del w:id="128" w:author="Kris Jester" w:date="2022-04-25T10:29:00Z">
        <w:r w:rsidR="00A21143" w:rsidRPr="009476E2" w:rsidDel="000C3D7A">
          <w:delText xml:space="preserve">Owner </w:delText>
        </w:r>
      </w:del>
      <w:ins w:id="129" w:author="Kris Jester" w:date="2022-04-25T10:29:00Z">
        <w:r w:rsidR="000C3D7A">
          <w:t>Responsible Party</w:t>
        </w:r>
        <w:r w:rsidR="000C3D7A" w:rsidRPr="009476E2">
          <w:t xml:space="preserve"> </w:t>
        </w:r>
      </w:ins>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1FB1F958"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del w:id="130" w:author="Kris Jester" w:date="2022-04-25T10:29:00Z">
        <w:r w:rsidRPr="009476E2" w:rsidDel="000C3D7A">
          <w:delText xml:space="preserve">Owner </w:delText>
        </w:r>
      </w:del>
      <w:ins w:id="131" w:author="Kris Jester" w:date="2022-04-25T10:29:00Z">
        <w:r w:rsidR="000C3D7A">
          <w:t>Responsible Party</w:t>
        </w:r>
        <w:r w:rsidR="000C3D7A" w:rsidRPr="009476E2">
          <w:t xml:space="preserve"> </w:t>
        </w:r>
      </w:ins>
      <w:r w:rsidRPr="009476E2">
        <w:t>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618E24F2"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del w:id="132" w:author="Kris Jester" w:date="2022-04-25T10:29:00Z">
        <w:r w:rsidRPr="009476E2" w:rsidDel="000C3D7A">
          <w:delText xml:space="preserve">Owner </w:delText>
        </w:r>
      </w:del>
      <w:ins w:id="133" w:author="Kris Jester" w:date="2022-04-25T10:29:00Z">
        <w:r w:rsidR="000C3D7A">
          <w:t>Responsible Party</w:t>
        </w:r>
        <w:r w:rsidR="000C3D7A" w:rsidRPr="009476E2">
          <w:t xml:space="preserve"> </w:t>
        </w:r>
      </w:ins>
      <w:r w:rsidRPr="009476E2">
        <w:t xml:space="preserve">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del w:id="134" w:author="Kris Jester" w:date="2022-04-25T10:30:00Z">
        <w:r w:rsidRPr="009476E2" w:rsidDel="000C3D7A">
          <w:delText xml:space="preserve">Owner </w:delText>
        </w:r>
      </w:del>
      <w:ins w:id="135" w:author="Kris Jester" w:date="2022-04-25T10:30:00Z">
        <w:r w:rsidR="000C3D7A">
          <w:t>Responsible Party</w:t>
        </w:r>
        <w:r w:rsidR="000C3D7A" w:rsidRPr="009476E2">
          <w:t xml:space="preserve"> </w:t>
        </w:r>
      </w:ins>
      <w:r w:rsidRPr="009476E2">
        <w:t>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del w:id="136" w:author="Kris Jester" w:date="2022-04-25T10:30:00Z">
        <w:r w:rsidRPr="009476E2" w:rsidDel="000C3D7A">
          <w:delText>Owner</w:delText>
        </w:r>
      </w:del>
      <w:ins w:id="137" w:author="Kris Jester" w:date="2022-04-25T10:30:00Z">
        <w:r w:rsidR="000C3D7A">
          <w:t>Responsible Party</w:t>
        </w:r>
      </w:ins>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del w:id="138" w:author="Kris Jester" w:date="2022-04-25T10:30:00Z">
        <w:r w:rsidRPr="009476E2" w:rsidDel="000C3D7A">
          <w:delText xml:space="preserve">Owner </w:delText>
        </w:r>
      </w:del>
      <w:ins w:id="139" w:author="Kris Jester" w:date="2022-04-25T10:30:00Z">
        <w:r w:rsidR="000C3D7A">
          <w:t>Responsible Party</w:t>
        </w:r>
        <w:r w:rsidR="000C3D7A" w:rsidRPr="009476E2">
          <w:t xml:space="preserve"> </w:t>
        </w:r>
      </w:ins>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del w:id="140" w:author="Kris Jester" w:date="2022-04-25T10:30:00Z">
        <w:r w:rsidRPr="009476E2" w:rsidDel="000C3D7A">
          <w:delText xml:space="preserve">Owner </w:delText>
        </w:r>
      </w:del>
      <w:ins w:id="141" w:author="Kris Jester" w:date="2022-04-25T10:30:00Z">
        <w:r w:rsidR="000C3D7A">
          <w:t>Responsible Party</w:t>
        </w:r>
        <w:r w:rsidR="000C3D7A" w:rsidRPr="009476E2">
          <w:t xml:space="preserve"> </w:t>
        </w:r>
      </w:ins>
      <w:r w:rsidRPr="009476E2">
        <w:t>without the pr</w:t>
      </w:r>
      <w:r w:rsidR="0086669C" w:rsidRPr="009476E2">
        <w:t xml:space="preserve">ior written approval of </w:t>
      </w:r>
      <w:del w:id="142" w:author="Kris Jester" w:date="2022-04-25T10:30:00Z">
        <w:r w:rsidR="0086669C" w:rsidRPr="009476E2" w:rsidDel="000C3D7A">
          <w:delText>Owner</w:delText>
        </w:r>
      </w:del>
      <w:ins w:id="143" w:author="Kris Jester" w:date="2022-04-25T10:30:00Z">
        <w:r w:rsidR="000C3D7A">
          <w:t>Responsible Party</w:t>
        </w:r>
      </w:ins>
      <w:r w:rsidR="0086669C" w:rsidRPr="009476E2">
        <w:t>.</w:t>
      </w:r>
    </w:p>
    <w:p w14:paraId="60FD8741" w14:textId="4F32DC87" w:rsidR="0058578F" w:rsidRPr="0093010A" w:rsidRDefault="00733D71" w:rsidP="00FD66EB">
      <w:pPr>
        <w:widowControl/>
        <w:numPr>
          <w:ilvl w:val="1"/>
          <w:numId w:val="14"/>
        </w:numPr>
        <w:tabs>
          <w:tab w:val="clear" w:pos="1440"/>
        </w:tabs>
        <w:spacing w:after="240"/>
        <w:jc w:val="both"/>
      </w:pPr>
      <w:r w:rsidRPr="00733D71">
        <w:rPr>
          <w:u w:val="single"/>
        </w:rPr>
        <w:t>Compliance, Permits and Taxes</w:t>
      </w:r>
      <w:r w:rsidRPr="00733D71">
        <w:t xml:space="preserve">.  </w:t>
      </w:r>
      <w:r w:rsidR="0093010A" w:rsidRPr="0093010A">
        <w:t xml:space="preserve">Contractor shall comply and shall cause all subcontractors, material suppliers and laborers (collectively, “Subcontractors”) to comply with all applicable federal, state and local laws, ordinances, codes, rules and regulations, including but not limited to those relating to labor, health, fire, safety and construction (“Applicable Laws”), as well as </w:t>
      </w:r>
      <w:del w:id="144" w:author="Kris Jester" w:date="2022-04-25T10:30:00Z">
        <w:r w:rsidR="0093010A" w:rsidRPr="0093010A" w:rsidDel="000C3D7A">
          <w:delText xml:space="preserve">Owner’s </w:delText>
        </w:r>
      </w:del>
      <w:ins w:id="145" w:author="Kris Jester" w:date="2022-04-25T10:30:00Z">
        <w:r w:rsidR="000C3D7A">
          <w:t>Responsible Party</w:t>
        </w:r>
        <w:r w:rsidR="000C3D7A" w:rsidRPr="0093010A">
          <w:t xml:space="preserve">’s </w:t>
        </w:r>
      </w:ins>
      <w:r w:rsidR="0093010A" w:rsidRPr="0093010A">
        <w:t xml:space="preserve">safety standards and protocols, and shall obtain and pay for, or shall arrange for the payment of, all licenses, permits and fees required by any governmental authority having jurisdiction over the Services, all of which payments are included in the Contract Amount payable to Contractor hereunder.  Without limiting the generality of the foregoing, Contractor shall, at its own cost, and included within the Contract Amount, secure and maintain, and shall provide </w:t>
      </w:r>
      <w:del w:id="146" w:author="Kris Jester" w:date="2022-04-25T10:30:00Z">
        <w:r w:rsidR="0093010A" w:rsidRPr="0093010A" w:rsidDel="000C3D7A">
          <w:delText xml:space="preserve">Owner </w:delText>
        </w:r>
      </w:del>
      <w:ins w:id="147" w:author="Kris Jester" w:date="2022-04-25T10:30:00Z">
        <w:r w:rsidR="000C3D7A">
          <w:t>Responsible Party</w:t>
        </w:r>
        <w:r w:rsidR="000C3D7A" w:rsidRPr="0093010A">
          <w:t xml:space="preserve"> </w:t>
        </w:r>
      </w:ins>
      <w:r w:rsidR="0093010A" w:rsidRPr="0093010A">
        <w:t xml:space="preserve">with copies of, permits and licenses necessary to carry out the Services.  Contractor shall (and shall cause all Subcontractors to) comply with and be responsible for all requirements under the rules and regulations of the Occupational Safety and Health Act of 1970 (as amended) and any other State-specific occupational safety and health plan </w:t>
      </w:r>
      <w:r w:rsidR="0093010A" w:rsidRPr="0093010A">
        <w:lastRenderedPageBreak/>
        <w:t xml:space="preserve">or program in effect in the State in which (and at the time that) the Services are performed. Contractor acknowledges and agrees that the Contract Amount includes all applicable local, state, and federal taxes required to be paid by Contractor in connection with this Contract or the Services, including gross receipts and sales taxes, and any benefits related to employee programs or benefits, and that Contractor is solely responsible for the payment of such taxes, and </w:t>
      </w:r>
      <w:del w:id="148" w:author="Kris Jester" w:date="2022-04-25T10:30:00Z">
        <w:r w:rsidR="0093010A" w:rsidRPr="0093010A" w:rsidDel="000C3D7A">
          <w:delText xml:space="preserve">Owner </w:delText>
        </w:r>
      </w:del>
      <w:ins w:id="149" w:author="Kris Jester" w:date="2022-04-25T10:30:00Z">
        <w:r w:rsidR="000C3D7A">
          <w:t>Responsible Party</w:t>
        </w:r>
        <w:r w:rsidR="000C3D7A" w:rsidRPr="0093010A">
          <w:t xml:space="preserve"> </w:t>
        </w:r>
      </w:ins>
      <w:r w:rsidR="0093010A" w:rsidRPr="0093010A">
        <w:t xml:space="preserve">has no obligation to contribute any amounts toward the payment of such taxes. Contractor shall pay, and shall indemnify, defend and hold harmless </w:t>
      </w:r>
      <w:del w:id="150" w:author="Kris Jester" w:date="2022-04-25T10:31:00Z">
        <w:r w:rsidR="0093010A" w:rsidRPr="0093010A" w:rsidDel="000C3D7A">
          <w:delText xml:space="preserve">Owner </w:delText>
        </w:r>
      </w:del>
      <w:ins w:id="151" w:author="Kris Jester" w:date="2022-04-25T10:31:00Z">
        <w:r w:rsidR="000C3D7A">
          <w:t>Responsible Party</w:t>
        </w:r>
        <w:r w:rsidR="000C3D7A" w:rsidRPr="0093010A">
          <w:t xml:space="preserve"> </w:t>
        </w:r>
      </w:ins>
      <w:r w:rsidR="0093010A" w:rsidRPr="0093010A">
        <w:t>from and against its failure to pay, all such obligations.</w:t>
      </w:r>
    </w:p>
    <w:p w14:paraId="793ABB53" w14:textId="366CA4B4"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del w:id="152" w:author="Kris Jester" w:date="2022-04-25T10:31:00Z">
        <w:r w:rsidRPr="009476E2" w:rsidDel="000C3D7A">
          <w:delText xml:space="preserve">Owner </w:delText>
        </w:r>
      </w:del>
      <w:ins w:id="153" w:author="Kris Jester" w:date="2022-04-25T10:31:00Z">
        <w:r w:rsidR="000C3D7A">
          <w:t>Responsible Party</w:t>
        </w:r>
        <w:r w:rsidR="000C3D7A" w:rsidRPr="009476E2">
          <w:t xml:space="preserve"> </w:t>
        </w:r>
      </w:ins>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del w:id="154" w:author="Kris Jester" w:date="2022-04-25T10:31:00Z">
        <w:r w:rsidRPr="009476E2" w:rsidDel="000C3D7A">
          <w:delText xml:space="preserve">Owner </w:delText>
        </w:r>
      </w:del>
      <w:ins w:id="155" w:author="Kris Jester" w:date="2022-04-25T10:31:00Z">
        <w:r w:rsidR="000C3D7A">
          <w:t>Responsible Party</w:t>
        </w:r>
        <w:r w:rsidR="000C3D7A" w:rsidRPr="009476E2">
          <w:t xml:space="preserve"> </w:t>
        </w:r>
      </w:ins>
      <w:r w:rsidRPr="009476E2">
        <w:t xml:space="preserve">in writing.  If </w:t>
      </w:r>
      <w:del w:id="156" w:author="Kris Jester" w:date="2022-04-25T10:31:00Z">
        <w:r w:rsidRPr="009476E2" w:rsidDel="000C3D7A">
          <w:delText xml:space="preserve">Owner </w:delText>
        </w:r>
      </w:del>
      <w:ins w:id="157" w:author="Kris Jester" w:date="2022-04-25T10:31:00Z">
        <w:r w:rsidR="000C3D7A">
          <w:t>Responsible Party</w:t>
        </w:r>
        <w:r w:rsidR="000C3D7A" w:rsidRPr="009476E2">
          <w:t xml:space="preserve"> </w:t>
        </w:r>
      </w:ins>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del w:id="158" w:author="Kris Jester" w:date="2022-04-25T10:31:00Z">
        <w:r w:rsidRPr="009476E2" w:rsidDel="000C3D7A">
          <w:delText xml:space="preserve">Owner </w:delText>
        </w:r>
      </w:del>
      <w:ins w:id="159" w:author="Kris Jester" w:date="2022-04-25T10:31:00Z">
        <w:r w:rsidR="000C3D7A">
          <w:t>Responsible Party</w:t>
        </w:r>
        <w:r w:rsidR="000C3D7A" w:rsidRPr="009476E2">
          <w:t xml:space="preserve"> </w:t>
        </w:r>
      </w:ins>
      <w:r w:rsidRPr="009476E2">
        <w:t xml:space="preserve">of such deviation, then </w:t>
      </w:r>
      <w:del w:id="160" w:author="Kris Jester" w:date="2022-04-25T10:31:00Z">
        <w:r w:rsidRPr="009476E2" w:rsidDel="000C3D7A">
          <w:delText xml:space="preserve">Owner </w:delText>
        </w:r>
      </w:del>
      <w:ins w:id="161" w:author="Kris Jester" w:date="2022-04-25T10:31:00Z">
        <w:r w:rsidR="000C3D7A">
          <w:t>Responsible Party</w:t>
        </w:r>
        <w:r w:rsidR="000C3D7A" w:rsidRPr="009476E2">
          <w:t xml:space="preserve"> </w:t>
        </w:r>
      </w:ins>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37BACD3E" w:rsidR="0058578F"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del w:id="162" w:author="Kris Jester" w:date="2022-04-25T10:31:00Z">
        <w:r w:rsidR="009272CC" w:rsidRPr="009476E2" w:rsidDel="000C3D7A">
          <w:delText>Owner</w:delText>
        </w:r>
      </w:del>
      <w:ins w:id="163" w:author="Kris Jester" w:date="2022-04-25T10:31:00Z">
        <w:r w:rsidR="000C3D7A">
          <w:t>Responsible Party</w:t>
        </w:r>
      </w:ins>
      <w:r w:rsidRPr="009476E2">
        <w:t xml:space="preserve">, Contractor </w:t>
      </w:r>
      <w:r w:rsidR="00972005" w:rsidRPr="009476E2">
        <w:t>shall</w:t>
      </w:r>
      <w:r w:rsidRPr="009476E2">
        <w:t xml:space="preserve"> produce evidence satisfactory to </w:t>
      </w:r>
      <w:del w:id="164" w:author="Kris Jester" w:date="2022-04-25T10:31:00Z">
        <w:r w:rsidRPr="009476E2" w:rsidDel="000C3D7A">
          <w:delText xml:space="preserve">Owner </w:delText>
        </w:r>
      </w:del>
      <w:ins w:id="165" w:author="Kris Jester" w:date="2022-04-25T10:31:00Z">
        <w:r w:rsidR="000C3D7A">
          <w:t>Responsible Party</w:t>
        </w:r>
        <w:r w:rsidR="000C3D7A" w:rsidRPr="009476E2">
          <w:t xml:space="preserve"> </w:t>
        </w:r>
      </w:ins>
      <w:r w:rsidRPr="009476E2">
        <w:t>of such right, license or permit.</w:t>
      </w:r>
    </w:p>
    <w:p w14:paraId="4AAB11A7" w14:textId="09F52F2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w:t>
      </w:r>
      <w:r w:rsidR="009E0FBC">
        <w:rPr>
          <w:color w:val="000000"/>
        </w:rPr>
        <w:lastRenderedPageBreak/>
        <w:t>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del w:id="166" w:author="Kris Jester" w:date="2022-04-25T10:31:00Z">
        <w:r w:rsidR="002D0E34" w:rsidDel="009517F0">
          <w:rPr>
            <w:color w:val="000000"/>
          </w:rPr>
          <w:delText>Owner</w:delText>
        </w:r>
        <w:r w:rsidR="002D0E34" w:rsidRPr="006B57FB" w:rsidDel="009517F0">
          <w:rPr>
            <w:color w:val="000000"/>
          </w:rPr>
          <w:delText xml:space="preserve">’s </w:delText>
        </w:r>
      </w:del>
      <w:ins w:id="167" w:author="Kris Jester" w:date="2022-04-25T10:31:00Z">
        <w:r w:rsidR="009517F0">
          <w:rPr>
            <w:color w:val="000000"/>
          </w:rPr>
          <w:t>Responsible Party</w:t>
        </w:r>
        <w:r w:rsidR="009517F0" w:rsidRPr="006B57FB">
          <w:rPr>
            <w:color w:val="000000"/>
          </w:rPr>
          <w:t xml:space="preserve">’s </w:t>
        </w:r>
      </w:ins>
      <w:r w:rsidR="002D0E34" w:rsidRPr="006B57FB">
        <w:rPr>
          <w:color w:val="000000"/>
        </w:rPr>
        <w:t xml:space="preserve">option and with counsel reasonably acceptable to </w:t>
      </w:r>
      <w:del w:id="168" w:author="Kris Jester" w:date="2022-04-25T10:32:00Z">
        <w:r w:rsidR="002D0E34" w:rsidDel="009517F0">
          <w:rPr>
            <w:color w:val="000000"/>
          </w:rPr>
          <w:delText>Owner</w:delText>
        </w:r>
      </w:del>
      <w:ins w:id="169" w:author="Kris Jester" w:date="2022-04-25T10:32:00Z">
        <w:r w:rsidR="009517F0">
          <w:rPr>
            <w:color w:val="000000"/>
          </w:rPr>
          <w:t>Responsible Party</w:t>
        </w:r>
      </w:ins>
      <w:r w:rsidR="002D0E34" w:rsidRPr="006B57FB">
        <w:rPr>
          <w:color w:val="000000"/>
        </w:rPr>
        <w:t xml:space="preserve">) and hold harmless </w:t>
      </w:r>
      <w:del w:id="170" w:author="Kris Jester" w:date="2022-04-25T10:32:00Z">
        <w:r w:rsidR="002D0E34" w:rsidDel="009517F0">
          <w:rPr>
            <w:color w:val="000000"/>
          </w:rPr>
          <w:delText>Owner</w:delText>
        </w:r>
        <w:r w:rsidR="002D0E34" w:rsidRPr="006B57FB" w:rsidDel="009517F0">
          <w:rPr>
            <w:color w:val="000000"/>
          </w:rPr>
          <w:delText xml:space="preserve"> </w:delText>
        </w:r>
      </w:del>
      <w:ins w:id="171" w:author="Kris Jester" w:date="2022-04-25T10:32:00Z">
        <w:r w:rsidR="009517F0">
          <w:rPr>
            <w:color w:val="000000"/>
          </w:rPr>
          <w:t>Responsible Party</w:t>
        </w:r>
        <w:r w:rsidR="009517F0" w:rsidRPr="006B57FB">
          <w:rPr>
            <w:color w:val="000000"/>
          </w:rPr>
          <w:t xml:space="preserve"> </w:t>
        </w:r>
      </w:ins>
      <w:r w:rsidR="002D0E34" w:rsidRPr="006B57FB">
        <w:rPr>
          <w:color w:val="000000"/>
        </w:rPr>
        <w:t xml:space="preserve">and its affiliates and their respective shareholders, </w:t>
      </w:r>
      <w:r w:rsidR="00656F84">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del w:id="172" w:author="Kris Jester" w:date="2022-04-25T10:32:00Z">
        <w:r w:rsidR="002D0E34" w:rsidDel="009517F0">
          <w:rPr>
            <w:color w:val="000000"/>
          </w:rPr>
          <w:delText>Owner</w:delText>
        </w:r>
      </w:del>
      <w:ins w:id="173" w:author="Kris Jester" w:date="2022-04-25T10:32:00Z">
        <w:r w:rsidR="009517F0">
          <w:rPr>
            <w:color w:val="000000"/>
          </w:rPr>
          <w:t>Responsible Party</w:t>
        </w:r>
      </w:ins>
      <w:r w:rsidR="002D0E34" w:rsidRPr="006B57FB">
        <w:rPr>
          <w:color w:val="000000"/>
        </w:rPr>
        <w:t>, each a</w:t>
      </w:r>
      <w:r w:rsidR="00F36489">
        <w:rPr>
          <w:color w:val="000000"/>
        </w:rPr>
        <w:t>n</w:t>
      </w:r>
      <w:r w:rsidR="002D0E34" w:rsidRPr="006B57FB">
        <w:rPr>
          <w:color w:val="000000"/>
        </w:rPr>
        <w:t xml:space="preserve"> “</w:t>
      </w:r>
      <w:del w:id="174" w:author="Kris Jester" w:date="2022-04-25T10:32:00Z">
        <w:r w:rsidR="002D0E34" w:rsidDel="009517F0">
          <w:rPr>
            <w:color w:val="000000"/>
            <w:u w:val="single"/>
          </w:rPr>
          <w:delText>Owner</w:delText>
        </w:r>
        <w:r w:rsidR="002D0E34" w:rsidRPr="006B57FB" w:rsidDel="009517F0">
          <w:rPr>
            <w:color w:val="000000"/>
            <w:u w:val="single"/>
          </w:rPr>
          <w:delText xml:space="preserve"> </w:delText>
        </w:r>
      </w:del>
      <w:ins w:id="175" w:author="Kris Jester" w:date="2022-04-25T10:32:00Z">
        <w:r w:rsidR="009517F0">
          <w:rPr>
            <w:color w:val="000000"/>
            <w:u w:val="single"/>
          </w:rPr>
          <w:t>Responsible Party</w:t>
        </w:r>
        <w:r w:rsidR="009517F0" w:rsidRPr="006B57FB">
          <w:rPr>
            <w:color w:val="000000"/>
            <w:u w:val="single"/>
          </w:rPr>
          <w:t xml:space="preserve"> </w:t>
        </w:r>
      </w:ins>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64ADD6B8"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176" w:name="OLE_LINK9"/>
      <w:bookmarkStart w:id="177" w:name="OLE_LINK10"/>
      <w:r w:rsidR="00181811" w:rsidRPr="009476E2">
        <w:t xml:space="preserve">Contractor shall provide and maintain </w:t>
      </w:r>
      <w:bookmarkEnd w:id="176"/>
      <w:bookmarkEnd w:id="177"/>
      <w:r w:rsidR="00181811" w:rsidRPr="009476E2">
        <w:t xml:space="preserve">at its own expense, during the Term of this Contract, such insurance as may be required from time to time either by </w:t>
      </w:r>
      <w:del w:id="178" w:author="Kris Jester" w:date="2022-04-25T10:32:00Z">
        <w:r w:rsidR="00181811" w:rsidRPr="009476E2" w:rsidDel="009517F0">
          <w:delText xml:space="preserve">Owner </w:delText>
        </w:r>
      </w:del>
      <w:ins w:id="179" w:author="Kris Jester" w:date="2022-04-25T10:32:00Z">
        <w:r w:rsidR="009517F0">
          <w:t>Responsible Party</w:t>
        </w:r>
        <w:r w:rsidR="009517F0" w:rsidRPr="009476E2">
          <w:t xml:space="preserve"> </w:t>
        </w:r>
      </w:ins>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del w:id="180" w:author="Kris Jester" w:date="2022-04-25T10:32:00Z">
        <w:r w:rsidR="00181811" w:rsidRPr="009476E2" w:rsidDel="009517F0">
          <w:delText xml:space="preserve">Owner </w:delText>
        </w:r>
      </w:del>
      <w:ins w:id="181" w:author="Kris Jester" w:date="2022-04-25T10:32:00Z">
        <w:r w:rsidR="009517F0">
          <w:t>Responsible Party</w:t>
        </w:r>
        <w:r w:rsidR="009517F0" w:rsidRPr="009476E2">
          <w:t xml:space="preserve"> </w:t>
        </w:r>
      </w:ins>
      <w:r w:rsidR="00181811" w:rsidRPr="009476E2">
        <w:t xml:space="preserve">makes no representation that these types or amounts of insurance are sufficient or adequate to protect Contractor’s interests or liabilities, but are merely minimums.  Any insurance maintained by Contractor shall be primary and any insurance carried by </w:t>
      </w:r>
      <w:del w:id="182" w:author="Kris Jester" w:date="2022-04-25T10:32:00Z">
        <w:r w:rsidR="00181811" w:rsidRPr="009476E2" w:rsidDel="00375D72">
          <w:delText xml:space="preserve">Owner </w:delText>
        </w:r>
      </w:del>
      <w:ins w:id="183" w:author="Kris Jester" w:date="2022-04-25T10:32:00Z">
        <w:r w:rsidR="00375D72">
          <w:t>Responsible Party</w:t>
        </w:r>
        <w:r w:rsidR="00375D72" w:rsidRPr="009476E2">
          <w:t xml:space="preserve"> </w:t>
        </w:r>
      </w:ins>
      <w:r w:rsidR="00181811" w:rsidRPr="009476E2">
        <w:t>shall be secondary and non-contributory to that carried by Contractor</w:t>
      </w:r>
      <w:r w:rsidRPr="009476E2">
        <w:t>.</w:t>
      </w:r>
      <w:r w:rsidR="001B3BDF">
        <w:t xml:space="preserve"> Contractor must disclose any self-insurance, including self-insurance retentions, to </w:t>
      </w:r>
      <w:del w:id="184" w:author="Kris Jester" w:date="2022-04-25T10:32:00Z">
        <w:r w:rsidR="001B3BDF" w:rsidDel="00375D72">
          <w:delText xml:space="preserve">Owner </w:delText>
        </w:r>
      </w:del>
      <w:ins w:id="185" w:author="Kris Jester" w:date="2022-04-25T10:32:00Z">
        <w:r w:rsidR="00375D72">
          <w:t>Responsible Party</w:t>
        </w:r>
        <w:r w:rsidR="00375D72">
          <w:t xml:space="preserve"> </w:t>
        </w:r>
      </w:ins>
      <w:r w:rsidR="001B3BDF">
        <w:t xml:space="preserve">in writing in advance, which shall be subject to </w:t>
      </w:r>
      <w:del w:id="186" w:author="Kris Jester" w:date="2022-04-25T10:32:00Z">
        <w:r w:rsidR="001B3BDF" w:rsidDel="00375D72">
          <w:delText xml:space="preserve">Owner’s </w:delText>
        </w:r>
      </w:del>
      <w:ins w:id="187" w:author="Kris Jester" w:date="2022-04-25T10:32:00Z">
        <w:r w:rsidR="00375D72">
          <w:t>Responsible Party</w:t>
        </w:r>
        <w:r w:rsidR="00375D72">
          <w:t xml:space="preserve">’s </w:t>
        </w:r>
      </w:ins>
      <w:r w:rsidR="001B3BDF">
        <w:t xml:space="preserve">prior written approval in its sole discretion. If Contractor self-insures with </w:t>
      </w:r>
      <w:del w:id="188" w:author="Kris Jester" w:date="2022-04-25T10:33:00Z">
        <w:r w:rsidR="001B3BDF" w:rsidDel="00375D72">
          <w:delText xml:space="preserve">Owner’s </w:delText>
        </w:r>
      </w:del>
      <w:ins w:id="189" w:author="Kris Jester" w:date="2022-04-25T10:33:00Z">
        <w:r w:rsidR="00375D72">
          <w:t>Responsible Party</w:t>
        </w:r>
        <w:r w:rsidR="00375D72">
          <w:t xml:space="preserve">’s </w:t>
        </w:r>
      </w:ins>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360AA2CF" w:rsidR="0058578F" w:rsidRPr="009476E2" w:rsidRDefault="0058578F" w:rsidP="00FD66EB">
      <w:pPr>
        <w:widowControl/>
        <w:numPr>
          <w:ilvl w:val="0"/>
          <w:numId w:val="14"/>
        </w:numPr>
        <w:tabs>
          <w:tab w:val="clear" w:pos="720"/>
        </w:tabs>
        <w:spacing w:after="240"/>
        <w:jc w:val="both"/>
      </w:pPr>
      <w:r w:rsidRPr="009476E2">
        <w:rPr>
          <w:b/>
          <w:u w:val="single"/>
        </w:rPr>
        <w:lastRenderedPageBreak/>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del w:id="190" w:author="Kris Jester" w:date="2022-04-25T10:33:00Z">
        <w:r w:rsidR="002D0E34" w:rsidDel="00375D72">
          <w:rPr>
            <w:color w:val="000000"/>
          </w:rPr>
          <w:delText>Owner</w:delText>
        </w:r>
        <w:r w:rsidR="002D0E34" w:rsidRPr="009D1DAC" w:rsidDel="00375D72">
          <w:rPr>
            <w:color w:val="000000"/>
          </w:rPr>
          <w:delText xml:space="preserve">’s </w:delText>
        </w:r>
      </w:del>
      <w:ins w:id="191" w:author="Kris Jester" w:date="2022-04-25T10:33:00Z">
        <w:r w:rsidR="00375D72">
          <w:rPr>
            <w:color w:val="000000"/>
          </w:rPr>
          <w:t>Responsible Party</w:t>
        </w:r>
        <w:r w:rsidR="00375D72" w:rsidRPr="009D1DAC">
          <w:rPr>
            <w:color w:val="000000"/>
          </w:rPr>
          <w:t xml:space="preserve">’s </w:t>
        </w:r>
      </w:ins>
      <w:r w:rsidR="002D0E34" w:rsidRPr="009D1DAC">
        <w:rPr>
          <w:color w:val="000000"/>
        </w:rPr>
        <w:t xml:space="preserve">option and with counsel reasonably acceptable to </w:t>
      </w:r>
      <w:del w:id="192" w:author="Kris Jester" w:date="2022-04-25T10:33:00Z">
        <w:r w:rsidR="002D0E34" w:rsidDel="00375D72">
          <w:rPr>
            <w:color w:val="000000"/>
          </w:rPr>
          <w:delText>Owner</w:delText>
        </w:r>
      </w:del>
      <w:ins w:id="193" w:author="Kris Jester" w:date="2022-04-25T10:33:00Z">
        <w:r w:rsidR="00375D72">
          <w:rPr>
            <w:color w:val="000000"/>
          </w:rPr>
          <w:t>Responsible Party</w:t>
        </w:r>
      </w:ins>
      <w:r w:rsidR="002D0E34" w:rsidRPr="009D1DAC">
        <w:rPr>
          <w:color w:val="000000"/>
        </w:rPr>
        <w:t xml:space="preserve">) and hold harmless </w:t>
      </w:r>
      <w:del w:id="194" w:author="Kris Jester" w:date="2022-04-25T10:33:00Z">
        <w:r w:rsidR="002D0E34" w:rsidDel="00375D72">
          <w:rPr>
            <w:color w:val="000000"/>
          </w:rPr>
          <w:delText>Owner</w:delText>
        </w:r>
      </w:del>
      <w:ins w:id="195" w:author="Kris Jester" w:date="2022-04-25T10:33:00Z">
        <w:r w:rsidR="00375D72">
          <w:rPr>
            <w:color w:val="000000"/>
          </w:rPr>
          <w:t>Responsible Party</w:t>
        </w:r>
      </w:ins>
      <w:r w:rsidR="002D0E34">
        <w:rPr>
          <w:color w:val="000000"/>
        </w:rPr>
        <w:t xml:space="preserve">, </w:t>
      </w:r>
      <w:del w:id="196" w:author="Kris Jester" w:date="2022-04-25T10:33:00Z">
        <w:r w:rsidR="002D0E34" w:rsidDel="00375D72">
          <w:rPr>
            <w:color w:val="000000"/>
          </w:rPr>
          <w:delText xml:space="preserve">Owner’s </w:delText>
        </w:r>
      </w:del>
      <w:ins w:id="197" w:author="Kris Jester" w:date="2022-04-25T10:33:00Z">
        <w:r w:rsidR="00375D72">
          <w:rPr>
            <w:color w:val="000000"/>
          </w:rPr>
          <w:t>Responsible Party</w:t>
        </w:r>
        <w:r w:rsidR="00375D72">
          <w:rPr>
            <w:color w:val="000000"/>
          </w:rPr>
          <w:t xml:space="preserve">’s </w:t>
        </w:r>
      </w:ins>
      <w:r w:rsidR="002D0E34">
        <w:rPr>
          <w:color w:val="000000"/>
        </w:rPr>
        <w:t xml:space="preserve">Agent, if applicable, and </w:t>
      </w:r>
      <w:del w:id="198" w:author="Kris Jester" w:date="2022-04-25T10:33:00Z">
        <w:r w:rsidR="002D0E34" w:rsidRPr="00AE4D6C" w:rsidDel="00375D72">
          <w:rPr>
            <w:color w:val="000000"/>
          </w:rPr>
          <w:delText xml:space="preserve">Owner </w:delText>
        </w:r>
      </w:del>
      <w:ins w:id="199" w:author="Kris Jester" w:date="2022-04-25T10:33:00Z">
        <w:r w:rsidR="00375D72">
          <w:rPr>
            <w:color w:val="000000"/>
          </w:rPr>
          <w:t>Responsible Party</w:t>
        </w:r>
        <w:r w:rsidR="00375D72" w:rsidRPr="00AE4D6C">
          <w:rPr>
            <w:color w:val="000000"/>
          </w:rPr>
          <w:t xml:space="preserve"> </w:t>
        </w:r>
      </w:ins>
      <w:r w:rsidR="002D0E34" w:rsidRPr="00AE4D6C">
        <w:rPr>
          <w:color w:val="000000"/>
        </w:rPr>
        <w:t>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del w:id="200" w:author="Kris Jester" w:date="2022-04-25T10:33:00Z">
        <w:r w:rsidR="003D7A52" w:rsidDel="00375D72">
          <w:delText xml:space="preserve">Owner’s </w:delText>
        </w:r>
      </w:del>
      <w:ins w:id="201" w:author="Kris Jester" w:date="2022-04-25T10:33:00Z">
        <w:r w:rsidR="00375D72">
          <w:t>Responsible Party</w:t>
        </w:r>
        <w:r w:rsidR="00375D72">
          <w:t xml:space="preserve">’s </w:t>
        </w:r>
      </w:ins>
      <w:r w:rsidR="003D7A52">
        <w:t xml:space="preserve">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4CA20833"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del w:id="202" w:author="Kris Jester" w:date="2022-04-25T10:33:00Z">
        <w:r w:rsidR="009272CC" w:rsidRPr="009476E2" w:rsidDel="00375D72">
          <w:delText>Owner</w:delText>
        </w:r>
        <w:r w:rsidR="00676437" w:rsidRPr="009476E2" w:rsidDel="00375D72">
          <w:delText>’</w:delText>
        </w:r>
        <w:r w:rsidRPr="009476E2" w:rsidDel="00375D72">
          <w:delText xml:space="preserve">s </w:delText>
        </w:r>
      </w:del>
      <w:ins w:id="203" w:author="Kris Jester" w:date="2022-04-25T10:33:00Z">
        <w:r w:rsidR="00375D72">
          <w:t>Responsible Party</w:t>
        </w:r>
        <w:r w:rsidR="00375D72" w:rsidRPr="009476E2">
          <w:t xml:space="preserve">’s </w:t>
        </w:r>
      </w:ins>
      <w:r w:rsidRPr="009476E2">
        <w:t>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6718FDC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del w:id="204" w:author="Kris Jester" w:date="2022-04-25T10:33:00Z">
        <w:r w:rsidRPr="009476E2" w:rsidDel="00375D72">
          <w:delText>Owner</w:delText>
        </w:r>
      </w:del>
      <w:ins w:id="205" w:author="Kris Jester" w:date="2022-04-25T10:34:00Z">
        <w:r w:rsidR="00375D72">
          <w:t>Responsible Party</w:t>
        </w:r>
      </w:ins>
      <w:r w:rsidRPr="009476E2">
        <w:t xml:space="preserve">, at its option, may terminate this Contract upon one </w:t>
      </w:r>
      <w:r w:rsidR="001A10BE" w:rsidRPr="009476E2">
        <w:t xml:space="preserve">(1) </w:t>
      </w:r>
      <w:del w:id="206" w:author="Kris Jester" w:date="2022-04-25T10:44:00Z">
        <w:r w:rsidRPr="009476E2" w:rsidDel="00CC53A0">
          <w:delText>day</w:delText>
        </w:r>
        <w:r w:rsidR="0032158B" w:rsidDel="00CC53A0">
          <w:delText>’</w:delText>
        </w:r>
        <w:r w:rsidR="00B225EA" w:rsidDel="00CC53A0">
          <w:delText>s</w:delText>
        </w:r>
        <w:r w:rsidR="0086669C" w:rsidRPr="009476E2" w:rsidDel="00CC53A0">
          <w:delText xml:space="preserve"> notice</w:delText>
        </w:r>
      </w:del>
      <w:ins w:id="207" w:author="Kris Jester" w:date="2022-04-25T10:44:00Z">
        <w:r w:rsidR="00CC53A0" w:rsidRPr="009476E2">
          <w:t>day</w:t>
        </w:r>
        <w:r w:rsidR="00CC53A0">
          <w:t>s’</w:t>
        </w:r>
        <w:r w:rsidR="00CC53A0" w:rsidRPr="009476E2">
          <w:t xml:space="preserve"> notice</w:t>
        </w:r>
      </w:ins>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4E1319BA"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del w:id="208" w:author="Kris Jester" w:date="2022-04-25T10:34:00Z">
        <w:r w:rsidRPr="009476E2" w:rsidDel="00375D72">
          <w:delText xml:space="preserve">Owner </w:delText>
        </w:r>
      </w:del>
      <w:ins w:id="209" w:author="Kris Jester" w:date="2022-04-25T10:34:00Z">
        <w:r w:rsidR="00375D72">
          <w:t>Responsible Party</w:t>
        </w:r>
        <w:r w:rsidR="00375D72" w:rsidRPr="009476E2">
          <w:t xml:space="preserve"> </w:t>
        </w:r>
      </w:ins>
      <w:r w:rsidRPr="009476E2">
        <w:t xml:space="preserve">may, by written notice to Contractor, terminate this Contract if Contractor fails to perform any of its obligations hereunder and does not cure such failure within three (3) days after receipt of written notice from </w:t>
      </w:r>
      <w:del w:id="210" w:author="Kris Jester" w:date="2022-04-25T10:34:00Z">
        <w:r w:rsidR="009272CC" w:rsidRPr="009476E2" w:rsidDel="00375D72">
          <w:delText>Owner</w:delText>
        </w:r>
        <w:r w:rsidRPr="009476E2" w:rsidDel="00375D72">
          <w:delText xml:space="preserve"> </w:delText>
        </w:r>
      </w:del>
      <w:ins w:id="211" w:author="Kris Jester" w:date="2022-04-25T10:34:00Z">
        <w:r w:rsidR="00375D72">
          <w:t>Responsible Party</w:t>
        </w:r>
        <w:r w:rsidR="00375D72" w:rsidRPr="009476E2">
          <w:t xml:space="preserve"> </w:t>
        </w:r>
      </w:ins>
      <w:r w:rsidRPr="009476E2">
        <w:t>specifying such failure.</w:t>
      </w:r>
    </w:p>
    <w:p w14:paraId="78A7C6A7" w14:textId="6954076C" w:rsidR="00932412" w:rsidRPr="009476E2" w:rsidRDefault="00932412" w:rsidP="00FD66EB">
      <w:pPr>
        <w:widowControl/>
        <w:numPr>
          <w:ilvl w:val="1"/>
          <w:numId w:val="14"/>
        </w:numPr>
        <w:tabs>
          <w:tab w:val="clear" w:pos="1440"/>
        </w:tabs>
        <w:spacing w:after="240"/>
        <w:jc w:val="both"/>
      </w:pPr>
      <w:r w:rsidRPr="009476E2">
        <w:rPr>
          <w:u w:val="single"/>
        </w:rPr>
        <w:lastRenderedPageBreak/>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del w:id="212" w:author="Kris Jester" w:date="2022-04-25T10:34:00Z">
        <w:r w:rsidRPr="009476E2" w:rsidDel="00375D72">
          <w:delText xml:space="preserve">Owner </w:delText>
        </w:r>
      </w:del>
      <w:ins w:id="213" w:author="Kris Jester" w:date="2022-04-25T10:34:00Z">
        <w:r w:rsidR="00375D72">
          <w:t>Responsible Party</w:t>
        </w:r>
        <w:r w:rsidR="00375D72" w:rsidRPr="009476E2">
          <w:t xml:space="preserve"> </w:t>
        </w:r>
      </w:ins>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del w:id="214" w:author="Kris Jester" w:date="2022-04-25T10:34:00Z">
        <w:r w:rsidRPr="009476E2" w:rsidDel="00375D72">
          <w:delText xml:space="preserve">Owner </w:delText>
        </w:r>
      </w:del>
      <w:ins w:id="215" w:author="Kris Jester" w:date="2022-04-25T10:34:00Z">
        <w:r w:rsidR="00375D72">
          <w:t>Responsible Party</w:t>
        </w:r>
        <w:r w:rsidR="00375D72" w:rsidRPr="009476E2">
          <w:t xml:space="preserve"> </w:t>
        </w:r>
      </w:ins>
      <w:r w:rsidRPr="009476E2">
        <w:t xml:space="preserve">in safe </w:t>
      </w:r>
      <w:r w:rsidR="00B225EA">
        <w:t xml:space="preserve">and clean </w:t>
      </w:r>
      <w:r w:rsidRPr="009476E2">
        <w:t>condition.</w:t>
      </w:r>
    </w:p>
    <w:p w14:paraId="577CF6D1" w14:textId="7E071AB2"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del w:id="216" w:author="Kris Jester" w:date="2022-04-25T10:34:00Z">
        <w:r w:rsidRPr="009476E2" w:rsidDel="00375D72">
          <w:delText xml:space="preserve">Owner </w:delText>
        </w:r>
      </w:del>
      <w:ins w:id="217" w:author="Kris Jester" w:date="2022-04-25T10:34:00Z">
        <w:r w:rsidR="00375D72">
          <w:t>Responsible Party</w:t>
        </w:r>
        <w:r w:rsidR="00375D72" w:rsidRPr="009476E2">
          <w:t xml:space="preserve"> </w:t>
        </w:r>
      </w:ins>
      <w:r w:rsidRPr="009476E2">
        <w:t xml:space="preserve">shall fail to make a payment required hereunder and </w:t>
      </w:r>
      <w:del w:id="218" w:author="Kris Jester" w:date="2022-04-25T10:34:00Z">
        <w:r w:rsidRPr="009476E2" w:rsidDel="00375D72">
          <w:delText xml:space="preserve">Owner </w:delText>
        </w:r>
      </w:del>
      <w:ins w:id="219" w:author="Kris Jester" w:date="2022-04-25T10:34:00Z">
        <w:r w:rsidR="00375D72">
          <w:t>Responsible Party</w:t>
        </w:r>
        <w:r w:rsidR="00375D72" w:rsidRPr="009476E2">
          <w:t xml:space="preserve"> </w:t>
        </w:r>
      </w:ins>
      <w:r w:rsidRPr="009476E2">
        <w:t>shall fail to cure such non-payment or notify Contractor of a dispute within thirty (30) days after receipt of written notice of such non-payment from Contractor.</w:t>
      </w:r>
      <w:r w:rsidR="00F96FEF">
        <w:t xml:space="preserve">  </w:t>
      </w:r>
    </w:p>
    <w:p w14:paraId="70159D65" w14:textId="571CB2A3" w:rsidR="009272CC" w:rsidRPr="009476E2" w:rsidRDefault="009272CC" w:rsidP="00FD66EB">
      <w:pPr>
        <w:widowControl/>
        <w:numPr>
          <w:ilvl w:val="1"/>
          <w:numId w:val="14"/>
        </w:numPr>
        <w:tabs>
          <w:tab w:val="clear" w:pos="1440"/>
        </w:tabs>
        <w:spacing w:after="240"/>
        <w:jc w:val="both"/>
      </w:pPr>
      <w:del w:id="220" w:author="Kris Jester" w:date="2022-04-25T10:34:00Z">
        <w:r w:rsidRPr="009476E2" w:rsidDel="00375D72">
          <w:rPr>
            <w:u w:val="single"/>
          </w:rPr>
          <w:delText>Owner</w:delText>
        </w:r>
        <w:r w:rsidR="00676437" w:rsidRPr="009476E2" w:rsidDel="00375D72">
          <w:rPr>
            <w:u w:val="single"/>
          </w:rPr>
          <w:delText>’</w:delText>
        </w:r>
        <w:r w:rsidRPr="009476E2" w:rsidDel="00375D72">
          <w:rPr>
            <w:u w:val="single"/>
          </w:rPr>
          <w:delText xml:space="preserve">s </w:delText>
        </w:r>
      </w:del>
      <w:ins w:id="221" w:author="Kris Jester" w:date="2022-04-25T10:34:00Z">
        <w:r w:rsidR="00375D72">
          <w:rPr>
            <w:u w:val="single"/>
          </w:rPr>
          <w:t>Responsible Party</w:t>
        </w:r>
        <w:r w:rsidR="00375D72" w:rsidRPr="009476E2">
          <w:rPr>
            <w:u w:val="single"/>
          </w:rPr>
          <w:t xml:space="preserve">’s </w:t>
        </w:r>
      </w:ins>
      <w:r w:rsidRPr="009476E2">
        <w:rPr>
          <w:u w:val="single"/>
        </w:rPr>
        <w:t xml:space="preserve">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w:t>
      </w:r>
      <w:del w:id="222" w:author="Kris Jester" w:date="2022-04-25T10:37:00Z">
        <w:r w:rsidRPr="009476E2" w:rsidDel="00375D72">
          <w:delText>O</w:delText>
        </w:r>
        <w:r w:rsidR="005F122C" w:rsidRPr="009476E2" w:rsidDel="00375D72">
          <w:delText>wner</w:delText>
        </w:r>
        <w:r w:rsidRPr="009476E2" w:rsidDel="00375D72">
          <w:delText xml:space="preserve"> </w:delText>
        </w:r>
      </w:del>
      <w:ins w:id="223" w:author="Kris Jester" w:date="2022-04-25T10:37:00Z">
        <w:r w:rsidR="00375D72">
          <w:t>Responsible Party</w:t>
        </w:r>
        <w:r w:rsidR="00375D72" w:rsidRPr="009476E2">
          <w:t xml:space="preserve"> </w:t>
        </w:r>
      </w:ins>
      <w:r w:rsidRPr="009476E2">
        <w:t xml:space="preserve">may deliver a notice to Contractor setting forth that such a failure is occurring and has occurred, and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w:t>
      </w:r>
      <w:del w:id="224" w:author="Kris Jester" w:date="2022-04-25T10:37:00Z">
        <w:r w:rsidRPr="009476E2" w:rsidDel="00375D72">
          <w:delText xml:space="preserve">Owner </w:delText>
        </w:r>
      </w:del>
      <w:ins w:id="225" w:author="Kris Jester" w:date="2022-04-25T10:37:00Z">
        <w:r w:rsidR="00375D72">
          <w:t>Responsible Party</w:t>
        </w:r>
        <w:r w:rsidR="00375D72" w:rsidRPr="009476E2">
          <w:t xml:space="preserve"> </w:t>
        </w:r>
      </w:ins>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w:t>
      </w:r>
      <w:del w:id="226" w:author="Kris Jester" w:date="2022-04-25T10:37:00Z">
        <w:r w:rsidRPr="009476E2" w:rsidDel="00375D72">
          <w:delText xml:space="preserve">Owner </w:delText>
        </w:r>
      </w:del>
      <w:ins w:id="227" w:author="Kris Jester" w:date="2022-04-25T10:37:00Z">
        <w:r w:rsidR="00375D72">
          <w:t>Responsible Party</w:t>
        </w:r>
        <w:r w:rsidR="00375D72" w:rsidRPr="009476E2">
          <w:t xml:space="preserve"> </w:t>
        </w:r>
      </w:ins>
      <w:r w:rsidRPr="009476E2">
        <w:t xml:space="preserve">to stop the </w:t>
      </w:r>
      <w:r w:rsidR="009E097B" w:rsidRPr="009476E2">
        <w:t>Services</w:t>
      </w:r>
      <w:r w:rsidRPr="009476E2">
        <w:t xml:space="preserve"> shall not give rise to a duty on the part of </w:t>
      </w:r>
      <w:del w:id="228" w:author="Kris Jester" w:date="2022-04-25T10:37:00Z">
        <w:r w:rsidRPr="009476E2" w:rsidDel="00375D72">
          <w:delText xml:space="preserve">Owner </w:delText>
        </w:r>
      </w:del>
      <w:ins w:id="229" w:author="Kris Jester" w:date="2022-04-25T10:37:00Z">
        <w:r w:rsidR="00375D72">
          <w:t>Responsible Party</w:t>
        </w:r>
        <w:r w:rsidR="00375D72" w:rsidRPr="009476E2">
          <w:t xml:space="preserve"> </w:t>
        </w:r>
      </w:ins>
      <w:r w:rsidRPr="009476E2">
        <w:t xml:space="preserve">to exercise this right for the benefit of Contractor or any other person or entity and shall not give rise to any liability of </w:t>
      </w:r>
      <w:del w:id="230" w:author="Kris Jester" w:date="2022-04-25T10:37:00Z">
        <w:r w:rsidRPr="009476E2" w:rsidDel="00375D72">
          <w:delText xml:space="preserve">Owner </w:delText>
        </w:r>
      </w:del>
      <w:ins w:id="231" w:author="Kris Jester" w:date="2022-04-25T10:37:00Z">
        <w:r w:rsidR="00375D72">
          <w:t>Responsible Party</w:t>
        </w:r>
        <w:r w:rsidR="00375D72" w:rsidRPr="009476E2">
          <w:t xml:space="preserve"> </w:t>
        </w:r>
      </w:ins>
      <w:r w:rsidRPr="009476E2">
        <w:t>to Contractor resulting from any delay (except to the extent that such order is found to be improper).</w:t>
      </w:r>
    </w:p>
    <w:p w14:paraId="084413FF" w14:textId="6BC508A2"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del w:id="232" w:author="Kris Jester" w:date="2022-04-25T10:37:00Z">
        <w:r w:rsidRPr="009476E2" w:rsidDel="00375D72">
          <w:delText xml:space="preserve">Owner </w:delText>
        </w:r>
      </w:del>
      <w:ins w:id="233" w:author="Kris Jester" w:date="2022-04-25T10:37:00Z">
        <w:r w:rsidR="00375D72">
          <w:t>Responsible Party</w:t>
        </w:r>
        <w:r w:rsidR="00375D72" w:rsidRPr="009476E2">
          <w:t xml:space="preserve"> </w:t>
        </w:r>
      </w:ins>
      <w:r w:rsidRPr="009476E2">
        <w:t>herein for the breach of Contractor</w:t>
      </w:r>
      <w:r w:rsidR="00676437" w:rsidRPr="009476E2">
        <w:t>’</w:t>
      </w:r>
      <w:r w:rsidRPr="009476E2">
        <w:t xml:space="preserve">s obligations under this Contract shall not be exclusive, but shall be in addition to and concurrent with all other rights, powers and remedies available to </w:t>
      </w:r>
      <w:del w:id="234" w:author="Kris Jester" w:date="2022-04-25T10:37:00Z">
        <w:r w:rsidRPr="009476E2" w:rsidDel="00375D72">
          <w:delText xml:space="preserve">Owner </w:delText>
        </w:r>
      </w:del>
      <w:ins w:id="235" w:author="Kris Jester" w:date="2022-04-25T10:37:00Z">
        <w:r w:rsidR="00375D72">
          <w:t>Responsible Party</w:t>
        </w:r>
        <w:r w:rsidR="00375D72" w:rsidRPr="009476E2">
          <w:t xml:space="preserve"> </w:t>
        </w:r>
      </w:ins>
      <w:r w:rsidRPr="009476E2">
        <w:t xml:space="preserve">at law or in equity.  </w:t>
      </w:r>
      <w:del w:id="236" w:author="Kris Jester" w:date="2022-04-25T10:37:00Z">
        <w:r w:rsidRPr="009476E2" w:rsidDel="00375D72">
          <w:delText>Owner</w:delText>
        </w:r>
      </w:del>
      <w:ins w:id="237" w:author="Kris Jester" w:date="2022-04-25T10:37:00Z">
        <w:r w:rsidR="00375D72">
          <w:t>Responsible Party</w:t>
        </w:r>
      </w:ins>
      <w:r w:rsidRPr="009476E2">
        <w:t xml:space="preserve">, at its option, may exercise any and all such rights or remedies either jointly, severally, independently, consecutively or concurrently.  The failure of </w:t>
      </w:r>
      <w:del w:id="238" w:author="Kris Jester" w:date="2022-04-25T10:38:00Z">
        <w:r w:rsidRPr="009476E2" w:rsidDel="00375D72">
          <w:delText xml:space="preserve">Owner </w:delText>
        </w:r>
      </w:del>
      <w:ins w:id="239" w:author="Kris Jester" w:date="2022-04-25T10:38:00Z">
        <w:r w:rsidR="00375D72">
          <w:t>Responsible Party</w:t>
        </w:r>
        <w:r w:rsidR="00375D72" w:rsidRPr="009476E2">
          <w:t xml:space="preserve"> </w:t>
        </w:r>
      </w:ins>
      <w:r w:rsidRPr="009476E2">
        <w:t xml:space="preserve">to exercise any right, power or remedy hereunder with respect to any default shall not be deemed to be a waiver by </w:t>
      </w:r>
      <w:del w:id="240" w:author="Kris Jester" w:date="2022-04-25T10:38:00Z">
        <w:r w:rsidRPr="009476E2" w:rsidDel="00375D72">
          <w:delText xml:space="preserve">Owner </w:delText>
        </w:r>
      </w:del>
      <w:ins w:id="241" w:author="Kris Jester" w:date="2022-04-25T10:38:00Z">
        <w:r w:rsidR="00375D72">
          <w:t>Responsible Party</w:t>
        </w:r>
        <w:r w:rsidR="00375D72" w:rsidRPr="009476E2">
          <w:t xml:space="preserve"> </w:t>
        </w:r>
      </w:ins>
      <w:r w:rsidRPr="009476E2">
        <w:t xml:space="preserve">as to any remaining unexercised right or remedy or as to any subsequent default, or as to the default in question.  </w:t>
      </w:r>
      <w:del w:id="242" w:author="Kris Jester" w:date="2022-04-25T10:38:00Z">
        <w:r w:rsidRPr="009476E2" w:rsidDel="00375D72">
          <w:delText xml:space="preserve">Owner </w:delText>
        </w:r>
      </w:del>
      <w:ins w:id="243" w:author="Kris Jester" w:date="2022-04-25T10:38:00Z">
        <w:r w:rsidR="00375D72">
          <w:t>Responsible Party</w:t>
        </w:r>
        <w:r w:rsidR="00375D72" w:rsidRPr="009476E2">
          <w:t xml:space="preserve"> </w:t>
        </w:r>
      </w:ins>
      <w:r w:rsidRPr="009476E2">
        <w:t>shall be entitled to collect from Contractor all costs and expenses (including, reasonable attorneys</w:t>
      </w:r>
      <w:r w:rsidR="00E90D88" w:rsidRPr="009476E2">
        <w:t>’</w:t>
      </w:r>
      <w:r w:rsidRPr="009476E2">
        <w:t xml:space="preserve"> fees) incurred by </w:t>
      </w:r>
      <w:del w:id="244" w:author="Kris Jester" w:date="2022-04-25T10:38:00Z">
        <w:r w:rsidRPr="009476E2" w:rsidDel="00375D72">
          <w:delText xml:space="preserve">Owner </w:delText>
        </w:r>
      </w:del>
      <w:ins w:id="245" w:author="Kris Jester" w:date="2022-04-25T10:38:00Z">
        <w:r w:rsidR="00375D72">
          <w:t>Responsible Party</w:t>
        </w:r>
        <w:r w:rsidR="00375D72" w:rsidRPr="009476E2">
          <w:t xml:space="preserve"> </w:t>
        </w:r>
      </w:ins>
      <w:r w:rsidRPr="009476E2">
        <w:t>in connection with the enforcement of this Contract.</w:t>
      </w:r>
    </w:p>
    <w:p w14:paraId="36BFCB1E" w14:textId="52FB9321"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del w:id="246" w:author="Kris Jester" w:date="2022-04-25T10:38:00Z">
        <w:r w:rsidRPr="009476E2" w:rsidDel="00375D72">
          <w:delText xml:space="preserve">Owner </w:delText>
        </w:r>
      </w:del>
      <w:ins w:id="247" w:author="Kris Jester" w:date="2022-04-25T10:38:00Z">
        <w:r w:rsidR="00375D72">
          <w:t>Responsible Party</w:t>
        </w:r>
        <w:r w:rsidR="00375D72" w:rsidRPr="009476E2">
          <w:t xml:space="preserve"> </w:t>
        </w:r>
      </w:ins>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del w:id="248" w:author="Kris Jester" w:date="2022-04-25T10:38:00Z">
        <w:r w:rsidR="00C37289" w:rsidRPr="009476E2" w:rsidDel="00375D72">
          <w:delText>Owner</w:delText>
        </w:r>
      </w:del>
      <w:ins w:id="249" w:author="Kris Jester" w:date="2022-04-25T10:38:00Z">
        <w:r w:rsidR="00375D72">
          <w:t>Responsible Party</w:t>
        </w:r>
      </w:ins>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7B7F2590" w:rsidR="0058578F" w:rsidRPr="009476E2" w:rsidRDefault="0058578F" w:rsidP="00FD66EB">
      <w:pPr>
        <w:widowControl/>
        <w:numPr>
          <w:ilvl w:val="0"/>
          <w:numId w:val="14"/>
        </w:numPr>
        <w:tabs>
          <w:tab w:val="clear" w:pos="720"/>
        </w:tabs>
        <w:spacing w:after="240"/>
        <w:jc w:val="both"/>
      </w:pPr>
      <w:r w:rsidRPr="009476E2">
        <w:rPr>
          <w:b/>
          <w:u w:val="single"/>
        </w:rPr>
        <w:lastRenderedPageBreak/>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del w:id="250" w:author="Kris Jester" w:date="2022-04-25T10:38:00Z">
        <w:r w:rsidR="002D0E34" w:rsidDel="00375D72">
          <w:rPr>
            <w:color w:val="000000"/>
          </w:rPr>
          <w:delText>Owner</w:delText>
        </w:r>
        <w:r w:rsidR="002D0E34" w:rsidRPr="008723E4" w:rsidDel="00375D72">
          <w:rPr>
            <w:color w:val="000000"/>
          </w:rPr>
          <w:delText xml:space="preserve"> </w:delText>
        </w:r>
      </w:del>
      <w:ins w:id="251" w:author="Kris Jester" w:date="2022-04-25T10:38:00Z">
        <w:r w:rsidR="00375D72">
          <w:rPr>
            <w:color w:val="000000"/>
          </w:rPr>
          <w:t>Responsible Party</w:t>
        </w:r>
        <w:r w:rsidR="00375D72" w:rsidRPr="008723E4">
          <w:rPr>
            <w:color w:val="000000"/>
          </w:rPr>
          <w:t xml:space="preserve"> </w:t>
        </w:r>
      </w:ins>
      <w:r w:rsidR="002D0E34" w:rsidRPr="008723E4">
        <w:rPr>
          <w:color w:val="000000"/>
        </w:rPr>
        <w:t>in its sole and absolute discretion, and any such purported assignment, pledge, hypothecation, or transfer without the prior wr</w:t>
      </w:r>
      <w:r w:rsidR="002D0E34">
        <w:rPr>
          <w:color w:val="000000"/>
        </w:rPr>
        <w:t xml:space="preserve">itten consent of </w:t>
      </w:r>
      <w:del w:id="252" w:author="Kris Jester" w:date="2022-04-25T10:38:00Z">
        <w:r w:rsidR="002D0E34" w:rsidDel="00375D72">
          <w:rPr>
            <w:color w:val="000000"/>
          </w:rPr>
          <w:delText xml:space="preserve">Owner </w:delText>
        </w:r>
      </w:del>
      <w:ins w:id="253" w:author="Kris Jester" w:date="2022-04-25T10:38:00Z">
        <w:r w:rsidR="00375D72">
          <w:rPr>
            <w:color w:val="000000"/>
          </w:rPr>
          <w:t>Responsible Party</w:t>
        </w:r>
        <w:r w:rsidR="00375D72">
          <w:rPr>
            <w:color w:val="000000"/>
          </w:rPr>
          <w:t xml:space="preserve"> </w:t>
        </w:r>
      </w:ins>
      <w:r w:rsidR="002D0E34">
        <w:rPr>
          <w:color w:val="000000"/>
        </w:rPr>
        <w:t>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2271BD32"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del w:id="254" w:author="Kris Jester" w:date="2022-04-25T10:39:00Z">
        <w:r w:rsidRPr="009476E2" w:rsidDel="00375D72">
          <w:delText>Owner</w:delText>
        </w:r>
      </w:del>
      <w:ins w:id="255" w:author="Kris Jester" w:date="2022-04-25T10:39:00Z">
        <w:r w:rsidR="00375D72">
          <w:t>Responsible Party</w:t>
        </w:r>
      </w:ins>
      <w:r w:rsidRPr="009476E2">
        <w:t xml:space="preserve">.  Contractor shall submit to </w:t>
      </w:r>
      <w:del w:id="256" w:author="Kris Jester" w:date="2022-04-25T10:39:00Z">
        <w:r w:rsidRPr="009476E2" w:rsidDel="00375D72">
          <w:delText xml:space="preserve">Owner </w:delText>
        </w:r>
      </w:del>
      <w:ins w:id="257" w:author="Kris Jester" w:date="2022-04-25T10:39:00Z">
        <w:r w:rsidR="00375D72">
          <w:t>Responsible Party</w:t>
        </w:r>
        <w:r w:rsidR="00375D72" w:rsidRPr="009476E2">
          <w:t xml:space="preserve"> </w:t>
        </w:r>
      </w:ins>
      <w:r w:rsidRPr="009476E2">
        <w:t>a list of all proposed Subcontractors</w:t>
      </w:r>
      <w:r w:rsidR="004E5CC1" w:rsidRPr="009476E2">
        <w:t xml:space="preserve"> and</w:t>
      </w:r>
      <w:r w:rsidR="009A7841" w:rsidRPr="009476E2">
        <w:t>,</w:t>
      </w:r>
      <w:r w:rsidR="004E5CC1" w:rsidRPr="009476E2">
        <w:t xml:space="preserve"> at </w:t>
      </w:r>
      <w:del w:id="258" w:author="Kris Jester" w:date="2022-04-25T10:39:00Z">
        <w:r w:rsidR="004E5CC1" w:rsidRPr="009476E2" w:rsidDel="00375D72">
          <w:delText xml:space="preserve">Owner’s </w:delText>
        </w:r>
      </w:del>
      <w:ins w:id="259" w:author="Kris Jester" w:date="2022-04-25T10:39:00Z">
        <w:r w:rsidR="00375D72">
          <w:t>Responsible Party</w:t>
        </w:r>
        <w:r w:rsidR="00375D72" w:rsidRPr="009476E2">
          <w:t xml:space="preserve">’s </w:t>
        </w:r>
      </w:ins>
      <w:r w:rsidR="004E5CC1" w:rsidRPr="009476E2">
        <w:t xml:space="preserve">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del w:id="260" w:author="Kris Jester" w:date="2022-04-25T10:39:00Z">
        <w:r w:rsidRPr="009476E2" w:rsidDel="00375D72">
          <w:delText>Owner</w:delText>
        </w:r>
      </w:del>
      <w:ins w:id="261" w:author="Kris Jester" w:date="2022-04-25T10:39:00Z">
        <w:r w:rsidR="00375D72">
          <w:t>Responsible Party</w:t>
        </w:r>
      </w:ins>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1927297C"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del w:id="262" w:author="Kris Jester" w:date="2022-04-25T10:39:00Z">
        <w:r w:rsidRPr="009476E2" w:rsidDel="00375D72">
          <w:delText xml:space="preserve">Owner </w:delText>
        </w:r>
      </w:del>
      <w:ins w:id="263" w:author="Kris Jester" w:date="2022-04-25T10:39:00Z">
        <w:r w:rsidR="00375D72">
          <w:t>Responsible Party</w:t>
        </w:r>
        <w:r w:rsidR="00375D72" w:rsidRPr="009476E2">
          <w:t xml:space="preserve"> </w:t>
        </w:r>
      </w:ins>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del w:id="264" w:author="Kris Jester" w:date="2022-04-25T10:39:00Z">
        <w:r w:rsidRPr="009476E2" w:rsidDel="00375D72">
          <w:delText xml:space="preserve">Owner </w:delText>
        </w:r>
      </w:del>
      <w:ins w:id="265" w:author="Kris Jester" w:date="2022-04-25T10:39:00Z">
        <w:r w:rsidR="00375D72">
          <w:t>Responsible Party</w:t>
        </w:r>
        <w:r w:rsidR="00375D72" w:rsidRPr="009476E2">
          <w:t xml:space="preserve"> </w:t>
        </w:r>
      </w:ins>
      <w:r w:rsidR="00784CF8" w:rsidRPr="009476E2">
        <w:t>in writing</w:t>
      </w:r>
      <w:r w:rsidRPr="009476E2">
        <w:t xml:space="preserve"> information given by Contractor to </w:t>
      </w:r>
      <w:del w:id="266" w:author="Kris Jester" w:date="2022-04-25T10:39:00Z">
        <w:r w:rsidRPr="009476E2" w:rsidDel="00375D72">
          <w:delText xml:space="preserve">Owner </w:delText>
        </w:r>
      </w:del>
      <w:ins w:id="267" w:author="Kris Jester" w:date="2022-04-25T10:39:00Z">
        <w:r w:rsidR="00375D72">
          <w:t>Responsible Party</w:t>
        </w:r>
        <w:r w:rsidR="00375D72" w:rsidRPr="009476E2">
          <w:t xml:space="preserve"> </w:t>
        </w:r>
      </w:ins>
      <w:r w:rsidRPr="009476E2">
        <w:t xml:space="preserve">with respect to such Subcontractor within five (5) days after receipt of demand to do so from </w:t>
      </w:r>
      <w:del w:id="268" w:author="Kris Jester" w:date="2022-04-25T10:39:00Z">
        <w:r w:rsidRPr="009476E2" w:rsidDel="00375D72">
          <w:delText>Owner</w:delText>
        </w:r>
      </w:del>
      <w:ins w:id="269" w:author="Kris Jester" w:date="2022-04-25T10:39:00Z">
        <w:r w:rsidR="00375D72">
          <w:t>Responsible Party</w:t>
        </w:r>
      </w:ins>
      <w:r w:rsidRPr="009476E2">
        <w:t xml:space="preserve">, </w:t>
      </w:r>
      <w:del w:id="270" w:author="Kris Jester" w:date="2022-04-25T10:39:00Z">
        <w:r w:rsidRPr="009476E2" w:rsidDel="00375D72">
          <w:delText xml:space="preserve">Owner </w:delText>
        </w:r>
      </w:del>
      <w:ins w:id="271" w:author="Kris Jester" w:date="2022-04-25T10:39:00Z">
        <w:r w:rsidR="00375D72">
          <w:t>Responsible Party</w:t>
        </w:r>
        <w:r w:rsidR="00375D72" w:rsidRPr="009476E2">
          <w:t xml:space="preserve"> </w:t>
        </w:r>
      </w:ins>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lastRenderedPageBreak/>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6A482434"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del w:id="272" w:author="Kris Jester" w:date="2022-04-25T10:40:00Z">
        <w:r w:rsidDel="00375D72">
          <w:rPr>
            <w:color w:val="000000"/>
          </w:rPr>
          <w:delText xml:space="preserve">Owner </w:delText>
        </w:r>
      </w:del>
      <w:ins w:id="273" w:author="Kris Jester" w:date="2022-04-25T10:40:00Z">
        <w:r w:rsidR="00375D72">
          <w:rPr>
            <w:color w:val="000000"/>
          </w:rPr>
          <w:t>Responsible Party</w:t>
        </w:r>
        <w:r w:rsidR="00375D72">
          <w:rPr>
            <w:color w:val="000000"/>
          </w:rPr>
          <w:t xml:space="preserve"> </w:t>
        </w:r>
      </w:ins>
      <w:r>
        <w:rPr>
          <w:color w:val="000000"/>
        </w:rPr>
        <w:t>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del w:id="274" w:author="Kris Jester" w:date="2022-04-25T10:40:00Z">
        <w:r w:rsidDel="00375D72">
          <w:rPr>
            <w:color w:val="000000"/>
          </w:rPr>
          <w:delText xml:space="preserve">Owner </w:delText>
        </w:r>
      </w:del>
      <w:ins w:id="275" w:author="Kris Jester" w:date="2022-04-25T10:40:00Z">
        <w:r w:rsidR="00375D72">
          <w:rPr>
            <w:color w:val="000000"/>
          </w:rPr>
          <w:t>Responsible Party</w:t>
        </w:r>
        <w:r w:rsidR="00375D72">
          <w:rPr>
            <w:color w:val="000000"/>
          </w:rPr>
          <w:t xml:space="preserve"> </w:t>
        </w:r>
      </w:ins>
      <w:r>
        <w:rPr>
          <w:color w:val="000000"/>
        </w:rPr>
        <w:t>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w:t>
      </w:r>
      <w:r w:rsidRPr="000818AF">
        <w:rPr>
          <w:color w:val="000000"/>
        </w:rPr>
        <w:lastRenderedPageBreak/>
        <w:t>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2CDB1083"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del w:id="276" w:author="Kris Jester" w:date="2022-04-25T10:40:00Z">
        <w:r w:rsidR="00634749" w:rsidRPr="00650CA4" w:rsidDel="00375D72">
          <w:rPr>
            <w:color w:val="000000"/>
          </w:rPr>
          <w:delText xml:space="preserve">Owner </w:delText>
        </w:r>
      </w:del>
      <w:ins w:id="277" w:author="Kris Jester" w:date="2022-04-25T10:40:00Z">
        <w:r w:rsidR="00375D72">
          <w:rPr>
            <w:color w:val="000000"/>
          </w:rPr>
          <w:t>Responsible Party</w:t>
        </w:r>
        <w:r w:rsidR="00375D72" w:rsidRPr="00650CA4">
          <w:rPr>
            <w:color w:val="000000"/>
          </w:rPr>
          <w:t xml:space="preserve"> </w:t>
        </w:r>
      </w:ins>
      <w:r w:rsidR="00634749" w:rsidRPr="00650CA4">
        <w:rPr>
          <w:color w:val="000000"/>
        </w:rPr>
        <w:t xml:space="preserve">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3629A1BF"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del w:id="278" w:author="Kris Jester" w:date="2022-04-25T10:40:00Z">
        <w:r w:rsidRPr="00634749" w:rsidDel="00375D72">
          <w:rPr>
            <w:color w:val="000000"/>
            <w:szCs w:val="20"/>
          </w:rPr>
          <w:delText>Owner</w:delText>
        </w:r>
      </w:del>
      <w:ins w:id="279" w:author="Kris Jester" w:date="2022-04-25T10:40:00Z">
        <w:r w:rsidR="00375D72">
          <w:rPr>
            <w:color w:val="000000"/>
            <w:szCs w:val="20"/>
          </w:rPr>
          <w:t>Responsible Party</w:t>
        </w:r>
      </w:ins>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w:t>
      </w:r>
      <w:r w:rsidRPr="00634749">
        <w:rPr>
          <w:color w:val="000000"/>
        </w:rPr>
        <w:lastRenderedPageBreak/>
        <w:t xml:space="preserve">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6F509A3E" w:rsidR="00634749" w:rsidRPr="007924E1"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del w:id="280" w:author="Kris Jester" w:date="2022-04-25T10:40:00Z">
        <w:r w:rsidDel="00375D72">
          <w:rPr>
            <w:color w:val="000000"/>
          </w:rPr>
          <w:delText>Owner</w:delText>
        </w:r>
        <w:r w:rsidRPr="00B970D8" w:rsidDel="00375D72">
          <w:rPr>
            <w:color w:val="000000"/>
          </w:rPr>
          <w:delText xml:space="preserve"> </w:delText>
        </w:r>
      </w:del>
      <w:ins w:id="281" w:author="Kris Jester" w:date="2022-04-25T10:40:00Z">
        <w:r w:rsidR="00375D72">
          <w:rPr>
            <w:color w:val="000000"/>
          </w:rPr>
          <w:t>Responsible Party</w:t>
        </w:r>
        <w:r w:rsidR="00375D72" w:rsidRPr="00B970D8">
          <w:rPr>
            <w:color w:val="000000"/>
          </w:rPr>
          <w:t xml:space="preserve"> </w:t>
        </w:r>
      </w:ins>
      <w:r w:rsidRPr="00B970D8">
        <w:rPr>
          <w:color w:val="000000"/>
        </w:rPr>
        <w:t xml:space="preserve">and </w:t>
      </w:r>
      <w:r>
        <w:rPr>
          <w:color w:val="000000"/>
        </w:rPr>
        <w:t>Contractor</w:t>
      </w:r>
      <w:r w:rsidRPr="00B970D8">
        <w:rPr>
          <w:color w:val="000000"/>
        </w:rPr>
        <w:t xml:space="preserve">.  </w:t>
      </w:r>
    </w:p>
    <w:p w14:paraId="42F0A13C" w14:textId="29E045A6" w:rsidR="007924E1" w:rsidRPr="00014A8A" w:rsidRDefault="007924E1"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w:t>
      </w:r>
      <w:del w:id="282" w:author="Kris Jester" w:date="2022-04-25T10:40:00Z">
        <w:r w:rsidDel="00375D72">
          <w:delText xml:space="preserve">Owner’s </w:delText>
        </w:r>
      </w:del>
      <w:ins w:id="283" w:author="Kris Jester" w:date="2022-04-25T10:40:00Z">
        <w:r w:rsidR="00375D72">
          <w:t>Responsible Party</w:t>
        </w:r>
        <w:r w:rsidR="00375D72">
          <w:t xml:space="preserve">’s </w:t>
        </w:r>
      </w:ins>
      <w:r>
        <w:t xml:space="preserve">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del w:id="284" w:author="Kris Jester" w:date="2022-04-25T10:40:00Z">
        <w:r w:rsidDel="00375D72">
          <w:delText xml:space="preserve">Owner </w:delText>
        </w:r>
      </w:del>
      <w:ins w:id="285" w:author="Kris Jester" w:date="2022-04-25T10:40:00Z">
        <w:r w:rsidR="00375D72">
          <w:t>Responsible Party</w:t>
        </w:r>
        <w:r w:rsidR="00375D72">
          <w:t xml:space="preserve"> </w:t>
        </w:r>
      </w:ins>
      <w:r>
        <w:t xml:space="preserve">or the Property tenants without the </w:t>
      </w:r>
      <w:del w:id="286" w:author="Kris Jester" w:date="2022-04-25T10:40:00Z">
        <w:r w:rsidDel="00375D72">
          <w:delText xml:space="preserve">Owner’s </w:delText>
        </w:r>
      </w:del>
      <w:ins w:id="287" w:author="Kris Jester" w:date="2022-04-25T10:40:00Z">
        <w:r w:rsidR="00375D72">
          <w:t>Responsible Party</w:t>
        </w:r>
        <w:r w:rsidR="00375D72">
          <w:t xml:space="preserve">’s </w:t>
        </w:r>
      </w:ins>
      <w:r>
        <w:t xml:space="preserve">prior written consent, which </w:t>
      </w:r>
      <w:del w:id="288" w:author="Kris Jester" w:date="2022-04-25T10:40:00Z">
        <w:r w:rsidDel="00496CA3">
          <w:delText xml:space="preserve">Owner </w:delText>
        </w:r>
      </w:del>
      <w:ins w:id="289" w:author="Kris Jester" w:date="2022-04-25T10:40:00Z">
        <w:r w:rsidR="00496CA3">
          <w:t>Responsible Party</w:t>
        </w:r>
        <w:r w:rsidR="00496CA3">
          <w:t xml:space="preserve"> </w:t>
        </w:r>
      </w:ins>
      <w:r>
        <w:t>may grant or withhold in its sole discretion.</w:t>
      </w:r>
    </w:p>
    <w:p w14:paraId="261DC963" w14:textId="2E3A7481" w:rsidR="00A86D32" w:rsidRPr="0093010A" w:rsidRDefault="00733D71" w:rsidP="00FD5638">
      <w:pPr>
        <w:widowControl/>
        <w:numPr>
          <w:ilvl w:val="0"/>
          <w:numId w:val="14"/>
        </w:numPr>
        <w:tabs>
          <w:tab w:val="clear" w:pos="720"/>
        </w:tabs>
        <w:spacing w:after="240"/>
        <w:jc w:val="both"/>
        <w:rPr>
          <w:bCs/>
        </w:rPr>
      </w:pPr>
      <w:r w:rsidRPr="00733D71">
        <w:rPr>
          <w:b/>
          <w:u w:val="single"/>
        </w:rPr>
        <w:t>Equal Employment Opportunity</w:t>
      </w:r>
      <w:r w:rsidRPr="00733D71">
        <w:t xml:space="preserve">.  </w:t>
      </w:r>
      <w:r w:rsidR="0093010A" w:rsidRPr="0093010A">
        <w:rPr>
          <w:bCs/>
        </w:rPr>
        <w:t>During the performance of this Contract, Contractor shall comply with applicable provisions of the Civil Rights Act, as amended, and shall offer employment opportunity to all qualified persons without regard to race, color, religion, national origin, sex or age.  Contractor shall establish and enforce procedures and practices to ensure equal employment opportunities in recruiting, hiring, training, upgrading, promotions, transfer, layoffs, recalls, terminations, compensations, working conditions, benefits and privileges.</w:t>
      </w:r>
    </w:p>
    <w:p w14:paraId="4FE09FF5" w14:textId="71D133D6" w:rsidR="0046367F" w:rsidRPr="0008302F" w:rsidRDefault="0046367F" w:rsidP="00FD66EB">
      <w:pPr>
        <w:widowControl/>
        <w:numPr>
          <w:ilvl w:val="0"/>
          <w:numId w:val="14"/>
        </w:numPr>
        <w:tabs>
          <w:tab w:val="clear" w:pos="720"/>
        </w:tabs>
        <w:spacing w:after="240"/>
        <w:jc w:val="both"/>
      </w:pPr>
      <w:r w:rsidRPr="00AE4D6C">
        <w:rPr>
          <w:b/>
          <w:u w:val="single"/>
        </w:rPr>
        <w:lastRenderedPageBreak/>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del w:id="290" w:author="Kris Jester" w:date="2022-04-25T10:41:00Z">
        <w:r w:rsidRPr="0046367F" w:rsidDel="00496CA3">
          <w:delText xml:space="preserve">Owner </w:delText>
        </w:r>
      </w:del>
      <w:ins w:id="291" w:author="Kris Jester" w:date="2022-04-25T10:41:00Z">
        <w:r w:rsidR="00496CA3">
          <w:t>Responsible Party</w:t>
        </w:r>
        <w:r w:rsidR="00496CA3" w:rsidRPr="0046367F">
          <w:t xml:space="preserve"> </w:t>
        </w:r>
      </w:ins>
      <w:r w:rsidRPr="0046367F">
        <w:t xml:space="preserve">and all other </w:t>
      </w:r>
      <w:del w:id="292" w:author="Kris Jester" w:date="2022-04-25T10:41:00Z">
        <w:r w:rsidR="00F36489" w:rsidDel="00496CA3">
          <w:delText xml:space="preserve">Owner </w:delText>
        </w:r>
      </w:del>
      <w:ins w:id="293" w:author="Kris Jester" w:date="2022-04-25T10:41:00Z">
        <w:r w:rsidR="00496CA3">
          <w:t>Responsible Party</w:t>
        </w:r>
        <w:r w:rsidR="00496CA3">
          <w:t xml:space="preserve"> </w:t>
        </w:r>
      </w:ins>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del w:id="294" w:author="Kris Jester" w:date="2022-04-25T10:41:00Z">
        <w:r w:rsidRPr="0046367F" w:rsidDel="00496CA3">
          <w:delText xml:space="preserve">Owner’s </w:delText>
        </w:r>
      </w:del>
      <w:ins w:id="295" w:author="Kris Jester" w:date="2022-04-25T10:41:00Z">
        <w:r w:rsidR="00496CA3">
          <w:t>Responsible Party</w:t>
        </w:r>
        <w:r w:rsidR="00496CA3" w:rsidRPr="0046367F">
          <w:t xml:space="preserve">’s </w:t>
        </w:r>
      </w:ins>
      <w:r w:rsidRPr="0046367F">
        <w:t xml:space="preserve">option and with counsel reasonably acceptable to </w:t>
      </w:r>
      <w:del w:id="296" w:author="Kris Jester" w:date="2022-04-25T10:41:00Z">
        <w:r w:rsidRPr="0046367F" w:rsidDel="00496CA3">
          <w:delText>Owner</w:delText>
        </w:r>
      </w:del>
      <w:ins w:id="297" w:author="Kris Jester" w:date="2022-04-25T10:41:00Z">
        <w:r w:rsidR="00496CA3">
          <w:t>Responsible Party</w:t>
        </w:r>
      </w:ins>
      <w:r w:rsidRPr="0046367F">
        <w:t xml:space="preserve">) and hold </w:t>
      </w:r>
      <w:r w:rsidR="00AE4D6C" w:rsidRPr="0046367F">
        <w:t xml:space="preserve">the </w:t>
      </w:r>
      <w:del w:id="298" w:author="Kris Jester" w:date="2022-04-25T10:41:00Z">
        <w:r w:rsidR="00AE4D6C" w:rsidDel="00496CA3">
          <w:delText xml:space="preserve">Owner </w:delText>
        </w:r>
      </w:del>
      <w:ins w:id="299" w:author="Kris Jester" w:date="2022-04-25T10:41:00Z">
        <w:r w:rsidR="00496CA3">
          <w:t>Responsible Party</w:t>
        </w:r>
        <w:r w:rsidR="00496CA3">
          <w:t xml:space="preserve"> </w:t>
        </w:r>
      </w:ins>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51E33D7C" w14:textId="73F65F8D" w:rsidR="00F10FEB" w:rsidRDefault="0046367F" w:rsidP="00F10FEB">
      <w:pPr>
        <w:widowControl/>
        <w:numPr>
          <w:ilvl w:val="0"/>
          <w:numId w:val="14"/>
        </w:numPr>
        <w:tabs>
          <w:tab w:val="clear" w:pos="720"/>
        </w:tabs>
        <w:spacing w:after="240"/>
        <w:jc w:val="both"/>
      </w:pPr>
      <w:r w:rsidRPr="00AE4D6C">
        <w:rPr>
          <w:b/>
          <w:u w:val="single"/>
        </w:rPr>
        <w:t>Data Privacy</w:t>
      </w:r>
      <w:r w:rsidRPr="0008302F">
        <w:t xml:space="preserve">.  </w:t>
      </w:r>
      <w:del w:id="300" w:author="Kris Jester" w:date="2022-04-25T10:41:00Z">
        <w:r w:rsidR="00A55557" w:rsidRPr="0008302F" w:rsidDel="00496CA3">
          <w:delText xml:space="preserve">Owner </w:delText>
        </w:r>
      </w:del>
      <w:ins w:id="301" w:author="Kris Jester" w:date="2022-04-25T10:41:00Z">
        <w:r w:rsidR="00496CA3">
          <w:t>Responsible Party</w:t>
        </w:r>
        <w:r w:rsidR="00496CA3" w:rsidRPr="0008302F">
          <w:t xml:space="preserve"> </w:t>
        </w:r>
      </w:ins>
      <w:r w:rsidR="00A55557" w:rsidRPr="0008302F">
        <w:t>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del w:id="302" w:author="Kris Jester" w:date="2022-04-25T10:41:00Z">
        <w:r w:rsidR="00A55557" w:rsidRPr="0008302F" w:rsidDel="00496CA3">
          <w:delText xml:space="preserve">Owner </w:delText>
        </w:r>
      </w:del>
      <w:ins w:id="303" w:author="Kris Jester" w:date="2022-04-25T10:41:00Z">
        <w:r w:rsidR="00496CA3">
          <w:t>Responsible Party</w:t>
        </w:r>
        <w:r w:rsidR="00496CA3" w:rsidRPr="0008302F">
          <w:t xml:space="preserve"> </w:t>
        </w:r>
      </w:ins>
      <w:r w:rsidR="00A55557" w:rsidRPr="0008302F">
        <w:t>and Contractor acknowledge that the other p</w:t>
      </w:r>
      <w:r w:rsidRPr="0008302F">
        <w:t>arty may collect certain personal information (</w:t>
      </w:r>
      <w:r w:rsidR="00FD5638">
        <w:t>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del w:id="304" w:author="Kris Jester" w:date="2022-04-25T10:42:00Z">
        <w:r w:rsidR="00A55557" w:rsidRPr="0008302F" w:rsidDel="00496CA3">
          <w:delText xml:space="preserve">Owner </w:delText>
        </w:r>
      </w:del>
      <w:ins w:id="305" w:author="Kris Jester" w:date="2022-04-25T10:42:00Z">
        <w:r w:rsidR="00496CA3">
          <w:t>Responsible Party</w:t>
        </w:r>
        <w:r w:rsidR="00496CA3" w:rsidRPr="0008302F">
          <w:t xml:space="preserve"> </w:t>
        </w:r>
      </w:ins>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r w:rsidR="00FD5638" w:rsidRPr="0008302F" w:rsidDel="00FD5638">
        <w:t xml:space="preserve"> </w:t>
      </w:r>
    </w:p>
    <w:p w14:paraId="321CB43E" w14:textId="77777777" w:rsidR="00F10FEB" w:rsidRDefault="00F10FEB" w:rsidP="00F10FEB">
      <w:pPr>
        <w:widowControl/>
        <w:spacing w:after="240"/>
        <w:jc w:val="both"/>
      </w:pPr>
    </w:p>
    <w:p w14:paraId="1A6EAC78" w14:textId="72102BE5" w:rsidR="00F10FEB" w:rsidRDefault="006A649B" w:rsidP="00C5747F">
      <w:pPr>
        <w:widowControl/>
        <w:autoSpaceDE/>
        <w:autoSpaceDN/>
        <w:adjustRightInd/>
      </w:pPr>
      <w:r>
        <w:br w:type="page"/>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62269954" w:rsidR="0058578F" w:rsidRPr="00AE4D6C" w:rsidRDefault="0058578F" w:rsidP="00AE4D6C">
      <w:pPr>
        <w:keepLines/>
        <w:widowControl/>
        <w:spacing w:after="240"/>
        <w:jc w:val="both"/>
      </w:pPr>
      <w:del w:id="306" w:author="Kris Jester" w:date="2022-04-25T10:42:00Z">
        <w:r w:rsidRPr="00FD66EB" w:rsidDel="00496CA3">
          <w:rPr>
            <w:u w:val="single"/>
          </w:rPr>
          <w:delText>OWNER</w:delText>
        </w:r>
      </w:del>
      <w:ins w:id="307" w:author="Kris Jester" w:date="2022-04-25T10:42:00Z">
        <w:r w:rsidR="00496CA3">
          <w:rPr>
            <w:u w:val="single"/>
          </w:rPr>
          <w:t>RESPONSIBLE PARTY</w:t>
        </w:r>
      </w:ins>
      <w:r w:rsidRPr="00FD66EB">
        <w:t>:</w:t>
      </w:r>
    </w:p>
    <w:p w14:paraId="31A64DD4" w14:textId="4CBF1EF8" w:rsidR="007C32AE" w:rsidRPr="00057678" w:rsidDel="008E5686" w:rsidRDefault="0093010A" w:rsidP="007C32AE">
      <w:pPr>
        <w:keepLines/>
        <w:jc w:val="both"/>
        <w:rPr>
          <w:del w:id="308" w:author="Kris Jester" w:date="2022-04-25T10:52:00Z"/>
        </w:rPr>
      </w:pPr>
      <w:bookmarkStart w:id="309" w:name="_GoBack"/>
      <w:bookmarkEnd w:id="309"/>
      <w:del w:id="310" w:author="Kris Jester" w:date="2022-04-25T10:48:00Z">
        <w:r w:rsidDel="007C322B">
          <w:rPr>
            <w:bCs/>
          </w:rPr>
          <w:delText>BMR-650 E Kendall B LLC</w:delText>
        </w:r>
      </w:del>
    </w:p>
    <w:p w14:paraId="290BB094" w14:textId="1417E57B" w:rsidR="0058578F" w:rsidRPr="00AE4D6C" w:rsidRDefault="00AE4D6C" w:rsidP="00AE4D6C">
      <w:pPr>
        <w:keepLines/>
        <w:widowControl/>
        <w:spacing w:after="720"/>
        <w:jc w:val="both"/>
        <w:rPr>
          <w:bCs/>
        </w:rPr>
      </w:pPr>
      <w:del w:id="311" w:author="Kris Jester" w:date="2022-04-25T10:52:00Z">
        <w:r w:rsidRPr="00AE4D6C" w:rsidDel="008E5686">
          <w:rPr>
            <w:bCs/>
          </w:rPr>
          <w:delText xml:space="preserve">a </w:delText>
        </w:r>
      </w:del>
      <w:del w:id="312" w:author="Kris Jester" w:date="2022-04-25T10:49:00Z">
        <w:r w:rsidR="0093010A" w:rsidDel="007C322B">
          <w:rPr>
            <w:bCs/>
          </w:rPr>
          <w:delText>Delaware limited liability company</w:delText>
        </w:r>
      </w:del>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32EC681E" w14:textId="48AE1DF5" w:rsidR="007C32AE" w:rsidRPr="00057678" w:rsidDel="007C322B" w:rsidRDefault="0093010A" w:rsidP="007C32AE">
      <w:pPr>
        <w:keepLines/>
        <w:jc w:val="both"/>
        <w:rPr>
          <w:del w:id="313" w:author="Kris Jester" w:date="2022-04-25T10:49:00Z"/>
        </w:rPr>
      </w:pPr>
      <w:del w:id="314" w:author="Kris Jester" w:date="2022-04-25T10:49:00Z">
        <w:r w:rsidDel="007C322B">
          <w:rPr>
            <w:bCs/>
          </w:rPr>
          <w:delText>ABC</w:delText>
        </w:r>
      </w:del>
    </w:p>
    <w:p w14:paraId="54DF68A9" w14:textId="159B316E" w:rsidR="00AE4D6C" w:rsidRPr="00AE4D6C" w:rsidRDefault="00AE4D6C" w:rsidP="00AE4D6C">
      <w:pPr>
        <w:keepLines/>
        <w:widowControl/>
        <w:spacing w:after="720"/>
        <w:jc w:val="both"/>
        <w:rPr>
          <w:bCs/>
        </w:rPr>
      </w:pPr>
      <w:del w:id="315" w:author="Kris Jester" w:date="2022-04-25T10:49:00Z">
        <w:r w:rsidRPr="00AE4D6C" w:rsidDel="007C322B">
          <w:rPr>
            <w:bCs/>
          </w:rPr>
          <w:delText xml:space="preserve">a </w:delText>
        </w:r>
        <w:r w:rsidR="0093010A" w:rsidDel="007C322B">
          <w:rPr>
            <w:bCs/>
          </w:rPr>
          <w:delText>DE</w:delText>
        </w:r>
      </w:del>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7"/>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0F85446E"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11F3E033" w:rsidR="00181811" w:rsidRDefault="00181811" w:rsidP="00FD66EB">
      <w:pPr>
        <w:widowControl/>
        <w:numPr>
          <w:ilvl w:val="0"/>
          <w:numId w:val="11"/>
        </w:numPr>
        <w:tabs>
          <w:tab w:val="clear" w:pos="720"/>
        </w:tabs>
        <w:autoSpaceDE/>
        <w:autoSpaceDN/>
        <w:adjustRightInd/>
        <w:ind w:left="1440" w:hanging="720"/>
        <w:jc w:val="both"/>
      </w:pPr>
      <w:del w:id="316" w:author="Kris Jester" w:date="2022-04-25T10:42:00Z">
        <w:r w:rsidRPr="009476E2" w:rsidDel="00496CA3">
          <w:delText>Owner</w:delText>
        </w:r>
      </w:del>
      <w:ins w:id="317" w:author="Kris Jester" w:date="2022-04-25T10:42:00Z">
        <w:r w:rsidR="00496CA3">
          <w:t>Responsible Party</w:t>
        </w:r>
      </w:ins>
      <w:r w:rsidRPr="009476E2">
        <w:t>:</w:t>
      </w:r>
      <w:r w:rsidR="007C32AE" w:rsidRPr="007C32AE">
        <w:t xml:space="preserve"> </w:t>
      </w:r>
      <w:ins w:id="318" w:author="Kris Jester" w:date="2022-04-25T10:49:00Z">
        <w:r w:rsidR="007C322B">
          <w:t>______________________</w:t>
        </w:r>
      </w:ins>
      <w:del w:id="319" w:author="Kris Jester" w:date="2022-04-25T10:49:00Z">
        <w:r w:rsidR="0093010A" w:rsidDel="007C322B">
          <w:delText>BMR-650 E Kendall B LLC</w:delText>
        </w:r>
      </w:del>
    </w:p>
    <w:p w14:paraId="0877C664" w14:textId="367E7E30" w:rsidR="00AD05DD" w:rsidRDefault="00181811" w:rsidP="00B85A83">
      <w:pPr>
        <w:widowControl/>
        <w:numPr>
          <w:ilvl w:val="0"/>
          <w:numId w:val="11"/>
        </w:numPr>
        <w:tabs>
          <w:tab w:val="clear" w:pos="720"/>
        </w:tabs>
        <w:autoSpaceDE/>
        <w:autoSpaceDN/>
        <w:adjustRightInd/>
        <w:spacing w:after="240"/>
        <w:ind w:left="1440" w:hanging="720"/>
      </w:pPr>
      <w:del w:id="320" w:author="Kris Jester" w:date="2022-04-25T10:42:00Z">
        <w:r w:rsidRPr="009476E2" w:rsidDel="00496CA3">
          <w:delText xml:space="preserve">Owner’s </w:delText>
        </w:r>
      </w:del>
      <w:ins w:id="321" w:author="Kris Jester" w:date="2022-04-25T10:42:00Z">
        <w:r w:rsidR="00496CA3">
          <w:t>Responsible Party</w:t>
        </w:r>
        <w:r w:rsidR="00496CA3" w:rsidRPr="009476E2">
          <w:t xml:space="preserve">’s </w:t>
        </w:r>
      </w:ins>
      <w:r w:rsidRPr="009476E2">
        <w:t>Other Additional Insureds:</w:t>
      </w:r>
      <w:r w:rsidRPr="009476E2">
        <w:tab/>
      </w:r>
      <w:del w:id="322" w:author="Kris Jester" w:date="2022-04-25T10:49:00Z">
        <w:r w:rsidR="005F74B3" w:rsidDel="007C322B">
          <w:delText>BioMed Realty, L.P.</w:delText>
        </w:r>
      </w:del>
      <w:ins w:id="323" w:author="Kris Jester" w:date="2022-04-25T10:49:00Z">
        <w:r w:rsidR="007C322B">
          <w:t>________________________</w:t>
        </w:r>
      </w:ins>
    </w:p>
    <w:p w14:paraId="50BCCCEA" w14:textId="596F874D" w:rsidR="00181811" w:rsidRDefault="005F74B3" w:rsidP="00AE4D6C">
      <w:pPr>
        <w:widowControl/>
        <w:autoSpaceDE/>
        <w:autoSpaceDN/>
        <w:adjustRightInd/>
        <w:spacing w:after="240"/>
        <w:jc w:val="both"/>
      </w:pPr>
      <w:proofErr w:type="gramStart"/>
      <w:r>
        <w:t>and</w:t>
      </w:r>
      <w:proofErr w:type="gramEnd"/>
      <w:r>
        <w:t xml:space="preserve"> each of </w:t>
      </w:r>
      <w:r w:rsidR="0032158B">
        <w:t xml:space="preserve">their </w:t>
      </w:r>
      <w:r>
        <w:t>lenders, affiliates, subsidiaries, directors, officers, representatives</w:t>
      </w:r>
      <w:r w:rsidR="00BF1680">
        <w:t xml:space="preserve">, </w:t>
      </w:r>
      <w:r>
        <w:t>employees</w:t>
      </w:r>
      <w:r w:rsidR="00BF1680">
        <w:t>, landlords, and ground lessors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07CF0018" w:rsidR="00181811" w:rsidRPr="009476E2" w:rsidRDefault="00181811" w:rsidP="00AE4D6C">
      <w:pPr>
        <w:widowControl/>
        <w:spacing w:after="240"/>
        <w:jc w:val="both"/>
      </w:pPr>
      <w:r w:rsidRPr="009476E2">
        <w:t xml:space="preserve">Commercial General Liability Insurance </w:t>
      </w:r>
      <w:r w:rsidR="00437F08" w:rsidRPr="00EC4BB9">
        <w:t xml:space="preserve">at least as broad as the </w:t>
      </w:r>
      <w:r w:rsidR="00437F08" w:rsidRPr="00EC4BB9">
        <w:rPr>
          <w:i/>
        </w:rPr>
        <w:t>Insurance Services Office</w:t>
      </w:r>
      <w:r w:rsidR="00437F08" w:rsidRPr="00EC4BB9">
        <w:t xml:space="preserve"> </w:t>
      </w:r>
      <w:r w:rsidR="00437F08" w:rsidRPr="00EC4BB9">
        <w:rPr>
          <w:i/>
        </w:rPr>
        <w:t>Commercial General Liability Policy, form CG 0001</w:t>
      </w:r>
      <w:r w:rsidR="00437F08" w:rsidRPr="00EC4BB9">
        <w:t>, current edition</w:t>
      </w:r>
      <w:r w:rsidR="00437F08">
        <w:t>,</w:t>
      </w:r>
      <w:r w:rsidRPr="009476E2">
        <w:t xml:space="preserve"> with minimum limits of $1,000,000 per occurrence for bodily injury and property damage</w:t>
      </w:r>
      <w:r w:rsidR="00DD775A">
        <w:t xml:space="preserve">, </w:t>
      </w:r>
      <w:r w:rsidR="003117E3">
        <w:t xml:space="preserve">$1,000,000 for personal and advertising injury, </w:t>
      </w:r>
      <w:r w:rsidR="00DD775A" w:rsidRPr="009476E2">
        <w:t xml:space="preserve">$2,000,000 </w:t>
      </w:r>
      <w:r w:rsidR="003117E3">
        <w:t xml:space="preserve">for </w:t>
      </w:r>
      <w:r w:rsidR="00DD775A" w:rsidRPr="009476E2">
        <w:t>products/completed operations aggregate</w:t>
      </w:r>
      <w:r w:rsidR="003117E3">
        <w:t>,</w:t>
      </w:r>
      <w:r w:rsidRPr="009476E2">
        <w:t xml:space="preserve"> and $2,000,000 </w:t>
      </w:r>
      <w:r w:rsidR="00437F08">
        <w:t>per location</w:t>
      </w:r>
      <w:r w:rsidRPr="009476E2">
        <w:t xml:space="preserve"> aggregate</w:t>
      </w:r>
      <w:r w:rsidR="00DD775A">
        <w:t>.</w:t>
      </w:r>
      <w:r w:rsidR="00723938">
        <w:t xml:space="preserve"> </w:t>
      </w:r>
      <w:r w:rsidR="00723938" w:rsidRPr="00AC4FEA">
        <w:t xml:space="preserve">The policy shall include contractual liability coverage sufficient to address the obligations of this </w:t>
      </w:r>
      <w:r w:rsidR="00723938">
        <w:t>Agreement</w:t>
      </w:r>
      <w:r w:rsidR="00723938" w:rsidRPr="00AC4FEA">
        <w:t>.</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2FC79C03"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00456727" w:rsidRPr="00F90568">
        <w:t xml:space="preserve">The coverage shall be at least as broad as the </w:t>
      </w:r>
      <w:r w:rsidR="00456727" w:rsidRPr="00F90568">
        <w:rPr>
          <w:i/>
        </w:rPr>
        <w:t xml:space="preserve">Insurance Services Office Business </w:t>
      </w:r>
      <w:r w:rsidR="00456727">
        <w:rPr>
          <w:i/>
        </w:rPr>
        <w:t>Automobile Policy form CA 0001</w:t>
      </w:r>
      <w:r w:rsidR="00456727" w:rsidRPr="00F90568">
        <w:t>, current edition and provide minimum limits of $1,000,000 combined single limit per accident for bodily injury and property damage</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6B2A49F3" w:rsidR="00181811" w:rsidRPr="009476E2" w:rsidRDefault="00181811" w:rsidP="00AE4D6C">
      <w:pPr>
        <w:widowControl/>
        <w:spacing w:after="240"/>
        <w:jc w:val="both"/>
      </w:pPr>
      <w:r w:rsidRPr="009476E2">
        <w:t xml:space="preserve">Umbrella/Excess Liability insurance </w:t>
      </w:r>
      <w:r w:rsidR="008113C0" w:rsidRPr="009476E2">
        <w:t>sh</w:t>
      </w:r>
      <w:r w:rsidR="008113C0">
        <w:t>all be in excess of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31D577C2"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del w:id="324" w:author="Kris Jester" w:date="2022-04-25T10:42:00Z">
        <w:r w:rsidRPr="00496CE6" w:rsidDel="00496CA3">
          <w:delText>Owner</w:delText>
        </w:r>
      </w:del>
      <w:ins w:id="325" w:author="Kris Jester" w:date="2022-04-25T10:42:00Z">
        <w:r w:rsidR="00496CA3">
          <w:t>Responsible Party</w:t>
        </w:r>
      </w:ins>
      <w:r w:rsidRPr="00496CE6">
        <w:t>,</w:t>
      </w:r>
      <w:r w:rsidRPr="009476E2">
        <w:t xml:space="preserve"> the other additional insureds and their respective consultants and agents. </w:t>
      </w:r>
    </w:p>
    <w:p w14:paraId="4AC7165B" w14:textId="56A8E1CD" w:rsidR="00186DCF" w:rsidRDefault="00186DCF" w:rsidP="00AE4D6C">
      <w:pPr>
        <w:widowControl/>
        <w:spacing w:after="240"/>
        <w:jc w:val="both"/>
      </w:pPr>
      <w:r w:rsidRPr="00186DCF">
        <w:rPr>
          <w:u w:val="single"/>
        </w:rPr>
        <w:t>Cyber Liability Insurance</w:t>
      </w:r>
      <w:r>
        <w:rPr>
          <w:u w:val="single"/>
        </w:rPr>
        <w:t>:</w:t>
      </w:r>
      <w:r>
        <w:t xml:space="preserve"> </w:t>
      </w:r>
    </w:p>
    <w:p w14:paraId="5A661672" w14:textId="40F5E8E7" w:rsidR="00186DCF" w:rsidRDefault="00EE0923" w:rsidP="00AE4D6C">
      <w:pPr>
        <w:widowControl/>
        <w:spacing w:after="240"/>
        <w:jc w:val="both"/>
      </w:pPr>
      <w:r>
        <w:t xml:space="preserve">If Contractor or </w:t>
      </w:r>
      <w:r w:rsidR="00825EF1">
        <w:t xml:space="preserve">any </w:t>
      </w:r>
      <w:r>
        <w:t>Subcontractors</w:t>
      </w:r>
      <w:r w:rsidR="00825EF1">
        <w:t xml:space="preserve"> </w:t>
      </w:r>
      <w:r>
        <w:t>maintains, collects, or stores personally identifiable information,</w:t>
      </w:r>
      <w:r w:rsidR="00A96853">
        <w:t xml:space="preserve"> has access to </w:t>
      </w:r>
      <w:r w:rsidR="00017469">
        <w:t xml:space="preserve">or provides services to </w:t>
      </w:r>
      <w:del w:id="326" w:author="Kris Jester" w:date="2022-04-25T10:42:00Z">
        <w:r w:rsidR="00A96853" w:rsidDel="00496CA3">
          <w:delText xml:space="preserve">Owner’s </w:delText>
        </w:r>
      </w:del>
      <w:ins w:id="327" w:author="Kris Jester" w:date="2022-04-25T10:42:00Z">
        <w:r w:rsidR="00496CA3">
          <w:t>Responsible Party</w:t>
        </w:r>
        <w:r w:rsidR="00496CA3">
          <w:t xml:space="preserve">’s </w:t>
        </w:r>
      </w:ins>
      <w:r w:rsidR="00A96853">
        <w:t xml:space="preserve">network or systems, </w:t>
      </w:r>
      <w:r w:rsidR="00186DCF" w:rsidRPr="001E4968">
        <w:t xml:space="preserve">Cyber </w:t>
      </w:r>
      <w:r>
        <w:t xml:space="preserve">Liability </w:t>
      </w:r>
      <w:r w:rsidR="00186DCF" w:rsidRPr="001E4968">
        <w:t xml:space="preserve">insurance </w:t>
      </w:r>
      <w:r>
        <w:t xml:space="preserve">is required </w:t>
      </w:r>
      <w:r w:rsidR="00186DCF" w:rsidRPr="001E4968">
        <w:t xml:space="preserve">in the amount of </w:t>
      </w:r>
      <w:r>
        <w:t>$1</w:t>
      </w:r>
      <w:r w:rsidR="00186DCF"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rsidR="006429EE">
        <w:t>,</w:t>
      </w:r>
      <w:r w:rsidR="00186DCF" w:rsidRPr="001E4968">
        <w:t xml:space="preserve"> (5) Loss of Service for which the </w:t>
      </w:r>
      <w:r w:rsidR="00A96FB8">
        <w:t>Contractor or Subcontractor</w:t>
      </w:r>
      <w:r w:rsidR="00186DCF"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rsidR="006429EE">
        <w:t xml:space="preserve">g., claims brought against the </w:t>
      </w:r>
      <w:del w:id="328" w:author="Kris Jester" w:date="2022-04-25T10:42:00Z">
        <w:r w:rsidR="006429EE" w:rsidDel="00496CA3">
          <w:delText xml:space="preserve">Owner </w:delText>
        </w:r>
      </w:del>
      <w:ins w:id="329" w:author="Kris Jester" w:date="2022-04-25T10:42:00Z">
        <w:r w:rsidR="00496CA3">
          <w:t>Responsible Party</w:t>
        </w:r>
        <w:r w:rsidR="00496CA3">
          <w:t xml:space="preserve"> </w:t>
        </w:r>
      </w:ins>
      <w:r w:rsidR="006429EE">
        <w:t xml:space="preserve">or </w:t>
      </w:r>
      <w:del w:id="330" w:author="Kris Jester" w:date="2022-04-25T10:42:00Z">
        <w:r w:rsidR="006429EE" w:rsidDel="00496CA3">
          <w:delText xml:space="preserve">Owner’s </w:delText>
        </w:r>
      </w:del>
      <w:ins w:id="331" w:author="Kris Jester" w:date="2022-04-25T10:42:00Z">
        <w:r w:rsidR="00496CA3">
          <w:t>Responsible Party</w:t>
        </w:r>
        <w:r w:rsidR="00496CA3">
          <w:t xml:space="preserve">’s </w:t>
        </w:r>
      </w:ins>
      <w:r w:rsidR="006429EE">
        <w:t xml:space="preserve">Other Additional Insureds </w:t>
      </w:r>
      <w:r w:rsidR="00186DCF" w:rsidRPr="001E4968">
        <w:t xml:space="preserve">due to the wrongful acts and failures committed by Contractor) and direct losses (e.g., claims made by the </w:t>
      </w:r>
      <w:del w:id="332" w:author="Kris Jester" w:date="2022-04-25T10:43:00Z">
        <w:r w:rsidR="00AB10A9" w:rsidDel="00496CA3">
          <w:delText xml:space="preserve">Owner </w:delText>
        </w:r>
      </w:del>
      <w:ins w:id="333" w:author="Kris Jester" w:date="2022-04-25T10:43:00Z">
        <w:r w:rsidR="00496CA3">
          <w:t>Responsible Party</w:t>
        </w:r>
        <w:r w:rsidR="00496CA3">
          <w:t xml:space="preserve"> </w:t>
        </w:r>
      </w:ins>
      <w:r w:rsidR="00AB10A9">
        <w:t xml:space="preserve">or </w:t>
      </w:r>
      <w:del w:id="334" w:author="Kris Jester" w:date="2022-04-25T10:43:00Z">
        <w:r w:rsidR="00AB10A9" w:rsidDel="00496CA3">
          <w:delText xml:space="preserve">Owner’s </w:delText>
        </w:r>
      </w:del>
      <w:ins w:id="335" w:author="Kris Jester" w:date="2022-04-25T10:43:00Z">
        <w:r w:rsidR="00496CA3">
          <w:t>Responsible Party</w:t>
        </w:r>
        <w:r w:rsidR="00496CA3">
          <w:t xml:space="preserve">’s </w:t>
        </w:r>
      </w:ins>
      <w:r w:rsidR="00AB10A9">
        <w:t>Other Additional Insureds</w:t>
      </w:r>
      <w:r w:rsidR="00186DCF" w:rsidRPr="001E4968">
        <w:t xml:space="preserve"> against Contractor for financial loss due to Contractor’s wrongful acts or failures).</w:t>
      </w:r>
    </w:p>
    <w:p w14:paraId="02BA3265" w14:textId="7B17211A" w:rsidR="00D842B1" w:rsidRPr="00D842B1" w:rsidRDefault="00D842B1" w:rsidP="00D842B1">
      <w:pPr>
        <w:spacing w:after="240"/>
        <w:rPr>
          <w:u w:val="single"/>
        </w:rPr>
      </w:pPr>
      <w:r w:rsidRPr="00D842B1">
        <w:rPr>
          <w:u w:val="single"/>
        </w:rPr>
        <w:t>Contractor’s Pollution Liability Insurance</w:t>
      </w:r>
    </w:p>
    <w:p w14:paraId="603B4B49" w14:textId="2B56D9B1" w:rsidR="00D842B1" w:rsidRDefault="00D842B1" w:rsidP="00A96FB8">
      <w:pPr>
        <w:jc w:val="both"/>
      </w:pPr>
      <w:r>
        <w:t xml:space="preserve">If Contractor or any </w:t>
      </w:r>
      <w:r w:rsidR="00825EF1">
        <w:t>S</w:t>
      </w:r>
      <w:r>
        <w:t>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4E412920" w14:textId="77777777" w:rsidR="00D842B1" w:rsidRPr="009476E2" w:rsidRDefault="00D842B1" w:rsidP="00AE4D6C">
      <w:pPr>
        <w:widowControl/>
        <w:spacing w:after="240"/>
        <w:jc w:val="both"/>
      </w:pPr>
    </w:p>
    <w:p w14:paraId="23D84C3E" w14:textId="77777777" w:rsidR="00181811" w:rsidRPr="009476E2" w:rsidRDefault="00181811" w:rsidP="00AE4D6C">
      <w:pPr>
        <w:keepNext/>
        <w:widowControl/>
        <w:spacing w:after="240"/>
        <w:jc w:val="both"/>
      </w:pPr>
      <w:r w:rsidRPr="009476E2">
        <w:rPr>
          <w:bCs/>
          <w:u w:val="single"/>
        </w:rPr>
        <w:lastRenderedPageBreak/>
        <w:t>Additional Requirements:</w:t>
      </w:r>
    </w:p>
    <w:p w14:paraId="3BF1A4F0" w14:textId="77777777" w:rsidR="00181811" w:rsidRPr="009476E2" w:rsidRDefault="00181811" w:rsidP="00AE4D6C">
      <w:pPr>
        <w:widowControl/>
        <w:spacing w:after="240"/>
        <w:jc w:val="both"/>
      </w:pPr>
      <w:r w:rsidRPr="009476E2">
        <w:t>All insurance carriers shall at all times maintain a current minimum policy holder rating of “A-” and a financial category rating of class VII by the A.M. Best Company.</w:t>
      </w:r>
    </w:p>
    <w:p w14:paraId="405170CA" w14:textId="0ABB7CDD" w:rsidR="00181811" w:rsidRPr="009476E2" w:rsidRDefault="00181811" w:rsidP="00AE4D6C">
      <w:pPr>
        <w:widowControl/>
        <w:spacing w:after="240"/>
        <w:jc w:val="both"/>
      </w:pPr>
      <w:r w:rsidRPr="009476E2">
        <w:t xml:space="preserve">Contractor shall deliver to </w:t>
      </w:r>
      <w:del w:id="336" w:author="Kris Jester" w:date="2022-04-25T10:43:00Z">
        <w:r w:rsidRPr="009476E2" w:rsidDel="00496CA3">
          <w:delText xml:space="preserve">Owner </w:delText>
        </w:r>
      </w:del>
      <w:ins w:id="337" w:author="Kris Jester" w:date="2022-04-25T10:43:00Z">
        <w:r w:rsidR="00496CA3">
          <w:t>Responsible Party</w:t>
        </w:r>
        <w:r w:rsidR="00496CA3" w:rsidRPr="009476E2">
          <w:t xml:space="preserve"> </w:t>
        </w:r>
      </w:ins>
      <w:r w:rsidRPr="009476E2">
        <w:t>certificates of insurance necessary to evidence the coverages required herein.</w:t>
      </w:r>
    </w:p>
    <w:p w14:paraId="0F60DAEA" w14:textId="2901A2BE" w:rsidR="00181811" w:rsidRPr="009476E2" w:rsidRDefault="00181811" w:rsidP="00AE4D6C">
      <w:pPr>
        <w:widowControl/>
        <w:spacing w:after="240"/>
        <w:jc w:val="both"/>
      </w:pPr>
      <w:r w:rsidRPr="00496CE6">
        <w:t xml:space="preserve">To the extent permitted by applicable law, Contractor and its insurers agree to waive all rights against the </w:t>
      </w:r>
      <w:del w:id="338" w:author="Kris Jester" w:date="2022-04-25T10:43:00Z">
        <w:r w:rsidRPr="00496CE6" w:rsidDel="00496CA3">
          <w:delText xml:space="preserve">Owner </w:delText>
        </w:r>
      </w:del>
      <w:ins w:id="339" w:author="Kris Jester" w:date="2022-04-25T10:43:00Z">
        <w:r w:rsidR="00496CA3">
          <w:t>Responsible Party</w:t>
        </w:r>
        <w:r w:rsidR="00496CA3" w:rsidRPr="00496CE6">
          <w:t xml:space="preserve"> </w:t>
        </w:r>
      </w:ins>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w:t>
      </w:r>
      <w:del w:id="340" w:author="Kris Jester" w:date="2022-04-25T10:43:00Z">
        <w:r w:rsidRPr="00496CE6" w:rsidDel="00496CA3">
          <w:delText xml:space="preserve">Owner </w:delText>
        </w:r>
      </w:del>
      <w:ins w:id="341" w:author="Kris Jester" w:date="2022-04-25T10:43:00Z">
        <w:r w:rsidR="00496CA3">
          <w:t>Responsible Party</w:t>
        </w:r>
        <w:r w:rsidR="00496CA3" w:rsidRPr="00496CE6">
          <w:t xml:space="preserve"> </w:t>
        </w:r>
      </w:ins>
      <w:r w:rsidRPr="00496CE6">
        <w:t xml:space="preserve">as required hereunder.  </w:t>
      </w:r>
      <w:r w:rsidR="00B415C1">
        <w:t xml:space="preserve">With respect to workers’ compensation insurance only, </w:t>
      </w:r>
      <w:r w:rsidRPr="00496CE6">
        <w:t xml:space="preserve">Contractor agrees to hold harmless and indemnify </w:t>
      </w:r>
      <w:del w:id="342" w:author="Kris Jester" w:date="2022-04-25T10:43:00Z">
        <w:r w:rsidRPr="00496CE6" w:rsidDel="00496CA3">
          <w:delText xml:space="preserve">Owner </w:delText>
        </w:r>
      </w:del>
      <w:ins w:id="343" w:author="Kris Jester" w:date="2022-04-25T10:43:00Z">
        <w:r w:rsidR="00496CA3">
          <w:t>Responsible Party</w:t>
        </w:r>
        <w:r w:rsidR="00496CA3" w:rsidRPr="00496CE6">
          <w:t xml:space="preserve"> </w:t>
        </w:r>
      </w:ins>
      <w:r w:rsidRPr="00496CE6">
        <w:t>for any loss or expense incurred as a result of Contractor’s failure to obtain such waivers of subrogation from Contractor’s insurers.</w:t>
      </w:r>
    </w:p>
    <w:p w14:paraId="11BAFB35" w14:textId="3E306DEC" w:rsidR="00181811" w:rsidRPr="009476E2" w:rsidRDefault="00181811" w:rsidP="00AE4D6C">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del w:id="344" w:author="Kris Jester" w:date="2022-04-25T10:43:00Z">
        <w:r w:rsidRPr="009476E2" w:rsidDel="00496CA3">
          <w:delText xml:space="preserve">Owner </w:delText>
        </w:r>
      </w:del>
      <w:ins w:id="345" w:author="Kris Jester" w:date="2022-04-25T10:43:00Z">
        <w:r w:rsidR="00496CA3">
          <w:t>Responsible Party</w:t>
        </w:r>
        <w:r w:rsidR="00496CA3" w:rsidRPr="009476E2">
          <w:t xml:space="preserve"> </w:t>
        </w:r>
      </w:ins>
      <w:r w:rsidRPr="009476E2">
        <w:t>at least thirty (</w:t>
      </w:r>
      <w:r w:rsidR="001A3925">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del w:id="346" w:author="Kris Jester" w:date="2022-04-25T10:43:00Z">
        <w:r w:rsidRPr="009476E2" w:rsidDel="00496CA3">
          <w:delText xml:space="preserve">Owner </w:delText>
        </w:r>
      </w:del>
      <w:ins w:id="347" w:author="Kris Jester" w:date="2022-04-25T10:43:00Z">
        <w:r w:rsidR="00496CA3">
          <w:t>Responsible Party</w:t>
        </w:r>
        <w:r w:rsidR="00496CA3" w:rsidRPr="009476E2">
          <w:t xml:space="preserve"> </w:t>
        </w:r>
      </w:ins>
      <w:r w:rsidRPr="009476E2">
        <w:t xml:space="preserve">in accordance with this section.    </w:t>
      </w:r>
    </w:p>
    <w:p w14:paraId="4D43DC92" w14:textId="08BEE792"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w:t>
      </w:r>
      <w:del w:id="348" w:author="Kris Jester" w:date="2022-04-25T10:43:00Z">
        <w:r w:rsidRPr="009476E2" w:rsidDel="00496CA3">
          <w:delText xml:space="preserve">Owner </w:delText>
        </w:r>
      </w:del>
      <w:ins w:id="349" w:author="Kris Jester" w:date="2022-04-25T10:43:00Z">
        <w:r w:rsidR="00496CA3">
          <w:t>Responsible Party</w:t>
        </w:r>
        <w:r w:rsidR="00496CA3" w:rsidRPr="009476E2">
          <w:t xml:space="preserve"> </w:t>
        </w:r>
      </w:ins>
      <w:r w:rsidRPr="009476E2">
        <w:t xml:space="preserve">makes no representation that these types or amounts of insurance are sufficient or adequate to protect Contractor’s interests or liabilities, but are merely minimums.  Any coverage maintained by Contractor shall be primary and any insurance carried by </w:t>
      </w:r>
      <w:del w:id="350" w:author="Kris Jester" w:date="2022-04-25T10:44:00Z">
        <w:r w:rsidRPr="009476E2" w:rsidDel="00496CA3">
          <w:delText xml:space="preserve">Owner </w:delText>
        </w:r>
      </w:del>
      <w:ins w:id="351" w:author="Kris Jester" w:date="2022-04-25T10:44:00Z">
        <w:r w:rsidR="00496CA3">
          <w:t>Responsible Party</w:t>
        </w:r>
        <w:r w:rsidR="00496CA3" w:rsidRPr="009476E2">
          <w:t xml:space="preserve"> </w:t>
        </w:r>
      </w:ins>
      <w:r w:rsidRPr="009476E2">
        <w:t>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8"/>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bookmarkEnd w:id="0"/>
    </w:p>
    <w:sectPr w:rsidR="00650CA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3F0B9" w14:textId="77777777" w:rsidR="00544647" w:rsidRDefault="00544647">
      <w:r>
        <w:separator/>
      </w:r>
    </w:p>
    <w:p w14:paraId="40C6C119" w14:textId="77777777" w:rsidR="00544647" w:rsidRDefault="00544647"/>
  </w:endnote>
  <w:endnote w:type="continuationSeparator" w:id="0">
    <w:p w14:paraId="7EB0CC23" w14:textId="77777777" w:rsidR="00544647" w:rsidRDefault="00544647">
      <w:r>
        <w:continuationSeparator/>
      </w:r>
    </w:p>
    <w:p w14:paraId="5F944590" w14:textId="77777777" w:rsidR="00544647" w:rsidRDefault="00544647"/>
  </w:endnote>
  <w:endnote w:type="continuationNotice" w:id="1">
    <w:p w14:paraId="10664B4B" w14:textId="77777777" w:rsidR="00544647" w:rsidRDefault="005446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FA76" w14:textId="4BF43C69"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113C0">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57D30" w14:textId="5028EDEB"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7924E1">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229902"/>
      <w:docPartObj>
        <w:docPartGallery w:val="Page Numbers (Bottom of Page)"/>
        <w:docPartUnique/>
      </w:docPartObj>
    </w:sdtPr>
    <w:sdtEndPr>
      <w:rPr>
        <w:noProof/>
      </w:rPr>
    </w:sdtEndPr>
    <w:sdtContent>
      <w:p w14:paraId="41DDDBAF" w14:textId="3CD984C1" w:rsidR="00C5747F" w:rsidRDefault="00C5747F">
        <w:pPr>
          <w:pStyle w:val="Footer"/>
          <w:jc w:val="center"/>
        </w:pPr>
        <w:r>
          <w:fldChar w:fldCharType="begin"/>
        </w:r>
        <w:r>
          <w:instrText xml:space="preserve"> PAGE   \* MERGEFORMAT </w:instrText>
        </w:r>
        <w:r>
          <w:fldChar w:fldCharType="separate"/>
        </w:r>
        <w:r w:rsidR="008E5686">
          <w:rPr>
            <w:noProof/>
          </w:rPr>
          <w:t>16</w:t>
        </w:r>
        <w:r>
          <w:rPr>
            <w:noProof/>
          </w:rPr>
          <w:fldChar w:fldCharType="end"/>
        </w:r>
      </w:p>
    </w:sdtContent>
  </w:sdt>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BF58F" w14:textId="2377908D"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E5686">
      <w:rPr>
        <w:rStyle w:val="PageNumber"/>
        <w:noProof/>
      </w:rPr>
      <w:t>3</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55B4" w14:textId="45D26832"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8E5686">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704D2" w14:textId="77777777" w:rsidR="00544647" w:rsidRDefault="00544647">
      <w:r>
        <w:separator/>
      </w:r>
    </w:p>
    <w:p w14:paraId="3C00CC1F" w14:textId="77777777" w:rsidR="00544647" w:rsidRDefault="00544647"/>
  </w:footnote>
  <w:footnote w:type="continuationSeparator" w:id="0">
    <w:p w14:paraId="72569109" w14:textId="77777777" w:rsidR="00544647" w:rsidRDefault="00544647">
      <w:r>
        <w:continuationSeparator/>
      </w:r>
    </w:p>
    <w:p w14:paraId="7E06F276" w14:textId="77777777" w:rsidR="00544647" w:rsidRDefault="00544647"/>
  </w:footnote>
  <w:footnote w:type="continuationNotice" w:id="1">
    <w:p w14:paraId="26F68626" w14:textId="77777777" w:rsidR="00544647" w:rsidRDefault="0054464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 Jester">
    <w15:presenceInfo w15:providerId="AD" w15:userId="S-1-5-21-115132403-2006484828-2759309212-17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3361"/>
    <w:rsid w:val="00014A8A"/>
    <w:rsid w:val="00017469"/>
    <w:rsid w:val="00022517"/>
    <w:rsid w:val="00026175"/>
    <w:rsid w:val="00031121"/>
    <w:rsid w:val="00035573"/>
    <w:rsid w:val="000410A0"/>
    <w:rsid w:val="00045155"/>
    <w:rsid w:val="000501A4"/>
    <w:rsid w:val="00052599"/>
    <w:rsid w:val="00055807"/>
    <w:rsid w:val="00065B99"/>
    <w:rsid w:val="00070660"/>
    <w:rsid w:val="00070FC9"/>
    <w:rsid w:val="00072AD2"/>
    <w:rsid w:val="00073B9C"/>
    <w:rsid w:val="0007596F"/>
    <w:rsid w:val="00077A4F"/>
    <w:rsid w:val="0008302F"/>
    <w:rsid w:val="00096CBB"/>
    <w:rsid w:val="000C1598"/>
    <w:rsid w:val="000C3D7A"/>
    <w:rsid w:val="000D799B"/>
    <w:rsid w:val="000D7C52"/>
    <w:rsid w:val="000E20CC"/>
    <w:rsid w:val="000F7509"/>
    <w:rsid w:val="00101076"/>
    <w:rsid w:val="00106B02"/>
    <w:rsid w:val="00114B2D"/>
    <w:rsid w:val="00117BB3"/>
    <w:rsid w:val="00120352"/>
    <w:rsid w:val="0012435C"/>
    <w:rsid w:val="001254B9"/>
    <w:rsid w:val="001304AE"/>
    <w:rsid w:val="00132025"/>
    <w:rsid w:val="00134140"/>
    <w:rsid w:val="0013643A"/>
    <w:rsid w:val="001372B3"/>
    <w:rsid w:val="00140C08"/>
    <w:rsid w:val="001431E2"/>
    <w:rsid w:val="00143876"/>
    <w:rsid w:val="00146D44"/>
    <w:rsid w:val="00152098"/>
    <w:rsid w:val="00152113"/>
    <w:rsid w:val="001556AF"/>
    <w:rsid w:val="00170266"/>
    <w:rsid w:val="00172557"/>
    <w:rsid w:val="001727CF"/>
    <w:rsid w:val="00176935"/>
    <w:rsid w:val="00176F6B"/>
    <w:rsid w:val="00181647"/>
    <w:rsid w:val="00181811"/>
    <w:rsid w:val="00186DCF"/>
    <w:rsid w:val="00190608"/>
    <w:rsid w:val="0019191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15B9"/>
    <w:rsid w:val="00202735"/>
    <w:rsid w:val="00210FE8"/>
    <w:rsid w:val="002134C3"/>
    <w:rsid w:val="00213D7E"/>
    <w:rsid w:val="00223B4B"/>
    <w:rsid w:val="00232938"/>
    <w:rsid w:val="00233F39"/>
    <w:rsid w:val="00236E03"/>
    <w:rsid w:val="00243D67"/>
    <w:rsid w:val="00244074"/>
    <w:rsid w:val="002448BC"/>
    <w:rsid w:val="002476D3"/>
    <w:rsid w:val="00251C22"/>
    <w:rsid w:val="002561C4"/>
    <w:rsid w:val="0025669C"/>
    <w:rsid w:val="0025717C"/>
    <w:rsid w:val="00264875"/>
    <w:rsid w:val="00264E5C"/>
    <w:rsid w:val="0026537F"/>
    <w:rsid w:val="002665E2"/>
    <w:rsid w:val="00266D2B"/>
    <w:rsid w:val="0027096F"/>
    <w:rsid w:val="00273C99"/>
    <w:rsid w:val="00285807"/>
    <w:rsid w:val="002906A1"/>
    <w:rsid w:val="00290D11"/>
    <w:rsid w:val="00295835"/>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36E1"/>
    <w:rsid w:val="002D49D8"/>
    <w:rsid w:val="002D77FD"/>
    <w:rsid w:val="002E13F7"/>
    <w:rsid w:val="002E2797"/>
    <w:rsid w:val="002F2B82"/>
    <w:rsid w:val="002F4B4F"/>
    <w:rsid w:val="002F60F9"/>
    <w:rsid w:val="002F6DFC"/>
    <w:rsid w:val="00303E93"/>
    <w:rsid w:val="00306254"/>
    <w:rsid w:val="003065B0"/>
    <w:rsid w:val="00306762"/>
    <w:rsid w:val="00307490"/>
    <w:rsid w:val="00307521"/>
    <w:rsid w:val="003075D2"/>
    <w:rsid w:val="003117E3"/>
    <w:rsid w:val="003148EC"/>
    <w:rsid w:val="00315C76"/>
    <w:rsid w:val="0032158B"/>
    <w:rsid w:val="00323693"/>
    <w:rsid w:val="003266C3"/>
    <w:rsid w:val="0032773A"/>
    <w:rsid w:val="00330F8C"/>
    <w:rsid w:val="00332C5C"/>
    <w:rsid w:val="003334B2"/>
    <w:rsid w:val="003357F3"/>
    <w:rsid w:val="00336523"/>
    <w:rsid w:val="0034195A"/>
    <w:rsid w:val="0034282B"/>
    <w:rsid w:val="00363329"/>
    <w:rsid w:val="00365581"/>
    <w:rsid w:val="00371A4D"/>
    <w:rsid w:val="00372FAC"/>
    <w:rsid w:val="00375D42"/>
    <w:rsid w:val="00375D72"/>
    <w:rsid w:val="00381262"/>
    <w:rsid w:val="003872D9"/>
    <w:rsid w:val="00387D71"/>
    <w:rsid w:val="0039175C"/>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12A0"/>
    <w:rsid w:val="003F23CB"/>
    <w:rsid w:val="003F4E85"/>
    <w:rsid w:val="003F7AA3"/>
    <w:rsid w:val="00400817"/>
    <w:rsid w:val="0040682B"/>
    <w:rsid w:val="004121FB"/>
    <w:rsid w:val="00414EFF"/>
    <w:rsid w:val="00415F2C"/>
    <w:rsid w:val="00416B37"/>
    <w:rsid w:val="00423FDB"/>
    <w:rsid w:val="004241DA"/>
    <w:rsid w:val="004245B9"/>
    <w:rsid w:val="0043038E"/>
    <w:rsid w:val="00437F08"/>
    <w:rsid w:val="00442477"/>
    <w:rsid w:val="004465EC"/>
    <w:rsid w:val="00447285"/>
    <w:rsid w:val="00447F6D"/>
    <w:rsid w:val="00452B7D"/>
    <w:rsid w:val="0045337D"/>
    <w:rsid w:val="00454DBD"/>
    <w:rsid w:val="00456727"/>
    <w:rsid w:val="004603D4"/>
    <w:rsid w:val="0046367F"/>
    <w:rsid w:val="0047128D"/>
    <w:rsid w:val="0047592F"/>
    <w:rsid w:val="00475FF8"/>
    <w:rsid w:val="00484F42"/>
    <w:rsid w:val="0048536D"/>
    <w:rsid w:val="00487E34"/>
    <w:rsid w:val="00491F2D"/>
    <w:rsid w:val="00496CA3"/>
    <w:rsid w:val="00496CE6"/>
    <w:rsid w:val="004A10D5"/>
    <w:rsid w:val="004A124D"/>
    <w:rsid w:val="004A2565"/>
    <w:rsid w:val="004B031C"/>
    <w:rsid w:val="004B0454"/>
    <w:rsid w:val="004C0187"/>
    <w:rsid w:val="004C2756"/>
    <w:rsid w:val="004C6F72"/>
    <w:rsid w:val="004D0E45"/>
    <w:rsid w:val="004D625A"/>
    <w:rsid w:val="004E0C28"/>
    <w:rsid w:val="004E5CC1"/>
    <w:rsid w:val="004F1B8C"/>
    <w:rsid w:val="004F2141"/>
    <w:rsid w:val="004F37CC"/>
    <w:rsid w:val="004F4146"/>
    <w:rsid w:val="004F7360"/>
    <w:rsid w:val="00523BB2"/>
    <w:rsid w:val="00526973"/>
    <w:rsid w:val="00531FD4"/>
    <w:rsid w:val="00541636"/>
    <w:rsid w:val="00542FB3"/>
    <w:rsid w:val="00543ECD"/>
    <w:rsid w:val="00544647"/>
    <w:rsid w:val="00553E8C"/>
    <w:rsid w:val="00555822"/>
    <w:rsid w:val="00556682"/>
    <w:rsid w:val="0055710A"/>
    <w:rsid w:val="0056604D"/>
    <w:rsid w:val="00566559"/>
    <w:rsid w:val="00570D63"/>
    <w:rsid w:val="00570EDD"/>
    <w:rsid w:val="00571F2E"/>
    <w:rsid w:val="0057359F"/>
    <w:rsid w:val="00576D7D"/>
    <w:rsid w:val="00581A8C"/>
    <w:rsid w:val="0058578F"/>
    <w:rsid w:val="00585D22"/>
    <w:rsid w:val="00586E4F"/>
    <w:rsid w:val="005876BF"/>
    <w:rsid w:val="005955E2"/>
    <w:rsid w:val="00595AE9"/>
    <w:rsid w:val="00597E1F"/>
    <w:rsid w:val="005B6149"/>
    <w:rsid w:val="005C43F3"/>
    <w:rsid w:val="005C494A"/>
    <w:rsid w:val="005E312D"/>
    <w:rsid w:val="005F122C"/>
    <w:rsid w:val="005F74B3"/>
    <w:rsid w:val="00600AD8"/>
    <w:rsid w:val="00606347"/>
    <w:rsid w:val="00607A7C"/>
    <w:rsid w:val="006252BD"/>
    <w:rsid w:val="00634749"/>
    <w:rsid w:val="006418B9"/>
    <w:rsid w:val="006429EE"/>
    <w:rsid w:val="00643640"/>
    <w:rsid w:val="00644BB8"/>
    <w:rsid w:val="006454F8"/>
    <w:rsid w:val="00646B21"/>
    <w:rsid w:val="00647B73"/>
    <w:rsid w:val="00650CA4"/>
    <w:rsid w:val="006551B3"/>
    <w:rsid w:val="00656F84"/>
    <w:rsid w:val="00676437"/>
    <w:rsid w:val="00681653"/>
    <w:rsid w:val="00684E5E"/>
    <w:rsid w:val="006858C3"/>
    <w:rsid w:val="00695E94"/>
    <w:rsid w:val="006A649B"/>
    <w:rsid w:val="006D3EC7"/>
    <w:rsid w:val="006D5554"/>
    <w:rsid w:val="006D62A8"/>
    <w:rsid w:val="006D7FC2"/>
    <w:rsid w:val="006E4BC3"/>
    <w:rsid w:val="006F5391"/>
    <w:rsid w:val="006F73CC"/>
    <w:rsid w:val="00704C04"/>
    <w:rsid w:val="00706E23"/>
    <w:rsid w:val="007100BB"/>
    <w:rsid w:val="0071019A"/>
    <w:rsid w:val="00714BEF"/>
    <w:rsid w:val="00714D00"/>
    <w:rsid w:val="00715794"/>
    <w:rsid w:val="007208CC"/>
    <w:rsid w:val="00723938"/>
    <w:rsid w:val="007323A4"/>
    <w:rsid w:val="00733D71"/>
    <w:rsid w:val="00734098"/>
    <w:rsid w:val="00750AA4"/>
    <w:rsid w:val="00754736"/>
    <w:rsid w:val="0076001D"/>
    <w:rsid w:val="0076725A"/>
    <w:rsid w:val="00771E66"/>
    <w:rsid w:val="00773C9E"/>
    <w:rsid w:val="00775C62"/>
    <w:rsid w:val="007840C2"/>
    <w:rsid w:val="00784CF8"/>
    <w:rsid w:val="0078579E"/>
    <w:rsid w:val="007870AB"/>
    <w:rsid w:val="00787A2E"/>
    <w:rsid w:val="007924E1"/>
    <w:rsid w:val="007A2B5D"/>
    <w:rsid w:val="007B2968"/>
    <w:rsid w:val="007B2D74"/>
    <w:rsid w:val="007B730D"/>
    <w:rsid w:val="007C1702"/>
    <w:rsid w:val="007C322B"/>
    <w:rsid w:val="007C32AE"/>
    <w:rsid w:val="007C7105"/>
    <w:rsid w:val="007E24B8"/>
    <w:rsid w:val="007E6E64"/>
    <w:rsid w:val="007F0B5C"/>
    <w:rsid w:val="007F32B1"/>
    <w:rsid w:val="007F5895"/>
    <w:rsid w:val="007F7445"/>
    <w:rsid w:val="00800AB5"/>
    <w:rsid w:val="00802B1D"/>
    <w:rsid w:val="0080330F"/>
    <w:rsid w:val="00804BB9"/>
    <w:rsid w:val="008071A4"/>
    <w:rsid w:val="0081100B"/>
    <w:rsid w:val="008113C0"/>
    <w:rsid w:val="008116AC"/>
    <w:rsid w:val="0081448B"/>
    <w:rsid w:val="00816721"/>
    <w:rsid w:val="00822F9B"/>
    <w:rsid w:val="00825EF1"/>
    <w:rsid w:val="008268E2"/>
    <w:rsid w:val="008336F0"/>
    <w:rsid w:val="00833FA9"/>
    <w:rsid w:val="008346AC"/>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3C6A"/>
    <w:rsid w:val="008B55B8"/>
    <w:rsid w:val="008B590D"/>
    <w:rsid w:val="008B6D55"/>
    <w:rsid w:val="008B7A80"/>
    <w:rsid w:val="008C2EB9"/>
    <w:rsid w:val="008C5798"/>
    <w:rsid w:val="008D17AE"/>
    <w:rsid w:val="008D397D"/>
    <w:rsid w:val="008D4ADC"/>
    <w:rsid w:val="008D4B7A"/>
    <w:rsid w:val="008E0F95"/>
    <w:rsid w:val="008E3BEB"/>
    <w:rsid w:val="008E51F2"/>
    <w:rsid w:val="008E5686"/>
    <w:rsid w:val="00901C2B"/>
    <w:rsid w:val="00901DD1"/>
    <w:rsid w:val="00902694"/>
    <w:rsid w:val="00904001"/>
    <w:rsid w:val="00906DCF"/>
    <w:rsid w:val="009156B0"/>
    <w:rsid w:val="009157A3"/>
    <w:rsid w:val="009212CF"/>
    <w:rsid w:val="0092185B"/>
    <w:rsid w:val="00921E53"/>
    <w:rsid w:val="00921FBE"/>
    <w:rsid w:val="00923325"/>
    <w:rsid w:val="0092417C"/>
    <w:rsid w:val="009272CC"/>
    <w:rsid w:val="0093010A"/>
    <w:rsid w:val="009309D4"/>
    <w:rsid w:val="00932412"/>
    <w:rsid w:val="009341C2"/>
    <w:rsid w:val="00936FC8"/>
    <w:rsid w:val="009440F7"/>
    <w:rsid w:val="009476E2"/>
    <w:rsid w:val="0095071D"/>
    <w:rsid w:val="00951163"/>
    <w:rsid w:val="009517F0"/>
    <w:rsid w:val="00954376"/>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1C2D"/>
    <w:rsid w:val="009B520C"/>
    <w:rsid w:val="009C0637"/>
    <w:rsid w:val="009C1030"/>
    <w:rsid w:val="009C33BB"/>
    <w:rsid w:val="009D19C4"/>
    <w:rsid w:val="009D363D"/>
    <w:rsid w:val="009D4617"/>
    <w:rsid w:val="009E01B8"/>
    <w:rsid w:val="009E097B"/>
    <w:rsid w:val="009E0FBC"/>
    <w:rsid w:val="009E2960"/>
    <w:rsid w:val="009E603F"/>
    <w:rsid w:val="009E7F1B"/>
    <w:rsid w:val="009F06F7"/>
    <w:rsid w:val="009F137E"/>
    <w:rsid w:val="009F1654"/>
    <w:rsid w:val="009F2E9B"/>
    <w:rsid w:val="009F582C"/>
    <w:rsid w:val="009F6EDD"/>
    <w:rsid w:val="009F703E"/>
    <w:rsid w:val="009F7D2B"/>
    <w:rsid w:val="00A07AC6"/>
    <w:rsid w:val="00A15DF3"/>
    <w:rsid w:val="00A210CC"/>
    <w:rsid w:val="00A21143"/>
    <w:rsid w:val="00A25BEE"/>
    <w:rsid w:val="00A3115A"/>
    <w:rsid w:val="00A42174"/>
    <w:rsid w:val="00A43907"/>
    <w:rsid w:val="00A444CB"/>
    <w:rsid w:val="00A45409"/>
    <w:rsid w:val="00A524B4"/>
    <w:rsid w:val="00A52879"/>
    <w:rsid w:val="00A55557"/>
    <w:rsid w:val="00A6295B"/>
    <w:rsid w:val="00A8084D"/>
    <w:rsid w:val="00A8149F"/>
    <w:rsid w:val="00A82776"/>
    <w:rsid w:val="00A861D1"/>
    <w:rsid w:val="00A86D32"/>
    <w:rsid w:val="00A90D7E"/>
    <w:rsid w:val="00A966A7"/>
    <w:rsid w:val="00A96853"/>
    <w:rsid w:val="00A96AD9"/>
    <w:rsid w:val="00A96FB8"/>
    <w:rsid w:val="00AA0287"/>
    <w:rsid w:val="00AB10A9"/>
    <w:rsid w:val="00AB55D4"/>
    <w:rsid w:val="00AB5E96"/>
    <w:rsid w:val="00AC17FE"/>
    <w:rsid w:val="00AC2B5E"/>
    <w:rsid w:val="00AD01B5"/>
    <w:rsid w:val="00AD05DD"/>
    <w:rsid w:val="00AD1D9F"/>
    <w:rsid w:val="00AD73B6"/>
    <w:rsid w:val="00AD7CFB"/>
    <w:rsid w:val="00AE3FEA"/>
    <w:rsid w:val="00AE4CD6"/>
    <w:rsid w:val="00AE4D6C"/>
    <w:rsid w:val="00AE53AD"/>
    <w:rsid w:val="00AE5B45"/>
    <w:rsid w:val="00B07963"/>
    <w:rsid w:val="00B1120E"/>
    <w:rsid w:val="00B139E6"/>
    <w:rsid w:val="00B225EA"/>
    <w:rsid w:val="00B23302"/>
    <w:rsid w:val="00B2330C"/>
    <w:rsid w:val="00B325D0"/>
    <w:rsid w:val="00B32C61"/>
    <w:rsid w:val="00B36B54"/>
    <w:rsid w:val="00B40298"/>
    <w:rsid w:val="00B415C1"/>
    <w:rsid w:val="00B41BEC"/>
    <w:rsid w:val="00B54E7E"/>
    <w:rsid w:val="00B5588B"/>
    <w:rsid w:val="00B6022D"/>
    <w:rsid w:val="00B645DD"/>
    <w:rsid w:val="00B72247"/>
    <w:rsid w:val="00B83C5F"/>
    <w:rsid w:val="00B83E4A"/>
    <w:rsid w:val="00B85A83"/>
    <w:rsid w:val="00B920A1"/>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2B82"/>
    <w:rsid w:val="00BE51F1"/>
    <w:rsid w:val="00BE5F3B"/>
    <w:rsid w:val="00BF1680"/>
    <w:rsid w:val="00C004D7"/>
    <w:rsid w:val="00C018E2"/>
    <w:rsid w:val="00C04A48"/>
    <w:rsid w:val="00C0578A"/>
    <w:rsid w:val="00C116F7"/>
    <w:rsid w:val="00C11787"/>
    <w:rsid w:val="00C12440"/>
    <w:rsid w:val="00C2234B"/>
    <w:rsid w:val="00C26678"/>
    <w:rsid w:val="00C30CFD"/>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47F"/>
    <w:rsid w:val="00C57B3B"/>
    <w:rsid w:val="00C6105E"/>
    <w:rsid w:val="00C640EE"/>
    <w:rsid w:val="00C670F7"/>
    <w:rsid w:val="00C67EAF"/>
    <w:rsid w:val="00C7005A"/>
    <w:rsid w:val="00C80E46"/>
    <w:rsid w:val="00C8145A"/>
    <w:rsid w:val="00C834EB"/>
    <w:rsid w:val="00C8414D"/>
    <w:rsid w:val="00C853F3"/>
    <w:rsid w:val="00C87ABC"/>
    <w:rsid w:val="00C91C7F"/>
    <w:rsid w:val="00C93027"/>
    <w:rsid w:val="00C9305B"/>
    <w:rsid w:val="00C94DE1"/>
    <w:rsid w:val="00CB7A34"/>
    <w:rsid w:val="00CC06B9"/>
    <w:rsid w:val="00CC53A0"/>
    <w:rsid w:val="00CE4893"/>
    <w:rsid w:val="00CE663C"/>
    <w:rsid w:val="00CF20FB"/>
    <w:rsid w:val="00CF48DD"/>
    <w:rsid w:val="00CF619A"/>
    <w:rsid w:val="00D012DE"/>
    <w:rsid w:val="00D028E9"/>
    <w:rsid w:val="00D158F4"/>
    <w:rsid w:val="00D15EFE"/>
    <w:rsid w:val="00D17B9C"/>
    <w:rsid w:val="00D205E7"/>
    <w:rsid w:val="00D21F86"/>
    <w:rsid w:val="00D2571D"/>
    <w:rsid w:val="00D278C0"/>
    <w:rsid w:val="00D27D04"/>
    <w:rsid w:val="00D3435C"/>
    <w:rsid w:val="00D34537"/>
    <w:rsid w:val="00D34C4B"/>
    <w:rsid w:val="00D406B8"/>
    <w:rsid w:val="00D62AC0"/>
    <w:rsid w:val="00D63CBD"/>
    <w:rsid w:val="00D64570"/>
    <w:rsid w:val="00D65566"/>
    <w:rsid w:val="00D656D4"/>
    <w:rsid w:val="00D65C36"/>
    <w:rsid w:val="00D67E68"/>
    <w:rsid w:val="00D71FEB"/>
    <w:rsid w:val="00D7781A"/>
    <w:rsid w:val="00D80C55"/>
    <w:rsid w:val="00D842B1"/>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D775A"/>
    <w:rsid w:val="00DE08A1"/>
    <w:rsid w:val="00DE0D68"/>
    <w:rsid w:val="00DE1460"/>
    <w:rsid w:val="00DE3E51"/>
    <w:rsid w:val="00DE4984"/>
    <w:rsid w:val="00DE6F23"/>
    <w:rsid w:val="00DE6F63"/>
    <w:rsid w:val="00DF36BB"/>
    <w:rsid w:val="00DF4059"/>
    <w:rsid w:val="00E06995"/>
    <w:rsid w:val="00E101D2"/>
    <w:rsid w:val="00E1116A"/>
    <w:rsid w:val="00E13533"/>
    <w:rsid w:val="00E14115"/>
    <w:rsid w:val="00E232F7"/>
    <w:rsid w:val="00E23D21"/>
    <w:rsid w:val="00E24FC8"/>
    <w:rsid w:val="00E30209"/>
    <w:rsid w:val="00E32819"/>
    <w:rsid w:val="00E33D3F"/>
    <w:rsid w:val="00E346DF"/>
    <w:rsid w:val="00E350BF"/>
    <w:rsid w:val="00E3653D"/>
    <w:rsid w:val="00E374C3"/>
    <w:rsid w:val="00E40A59"/>
    <w:rsid w:val="00E40F96"/>
    <w:rsid w:val="00E418AF"/>
    <w:rsid w:val="00E476F1"/>
    <w:rsid w:val="00E502E7"/>
    <w:rsid w:val="00E51406"/>
    <w:rsid w:val="00E52BB6"/>
    <w:rsid w:val="00E52CF5"/>
    <w:rsid w:val="00E66D99"/>
    <w:rsid w:val="00E67EC4"/>
    <w:rsid w:val="00E70894"/>
    <w:rsid w:val="00E70B46"/>
    <w:rsid w:val="00E7162F"/>
    <w:rsid w:val="00E77278"/>
    <w:rsid w:val="00E851F7"/>
    <w:rsid w:val="00E90D88"/>
    <w:rsid w:val="00E92220"/>
    <w:rsid w:val="00E95B49"/>
    <w:rsid w:val="00EC1DCB"/>
    <w:rsid w:val="00EC4402"/>
    <w:rsid w:val="00EC5A8D"/>
    <w:rsid w:val="00EC6230"/>
    <w:rsid w:val="00ED3523"/>
    <w:rsid w:val="00ED3BEA"/>
    <w:rsid w:val="00EE0923"/>
    <w:rsid w:val="00EE739F"/>
    <w:rsid w:val="00EF62ED"/>
    <w:rsid w:val="00EF6649"/>
    <w:rsid w:val="00F008C3"/>
    <w:rsid w:val="00F02E0A"/>
    <w:rsid w:val="00F03869"/>
    <w:rsid w:val="00F03DC3"/>
    <w:rsid w:val="00F06499"/>
    <w:rsid w:val="00F10FEB"/>
    <w:rsid w:val="00F165CE"/>
    <w:rsid w:val="00F16CD8"/>
    <w:rsid w:val="00F22ABE"/>
    <w:rsid w:val="00F26BB1"/>
    <w:rsid w:val="00F26E4D"/>
    <w:rsid w:val="00F27C97"/>
    <w:rsid w:val="00F323D7"/>
    <w:rsid w:val="00F36489"/>
    <w:rsid w:val="00F505F0"/>
    <w:rsid w:val="00F50855"/>
    <w:rsid w:val="00F54DCC"/>
    <w:rsid w:val="00F6115A"/>
    <w:rsid w:val="00F6513A"/>
    <w:rsid w:val="00F6792B"/>
    <w:rsid w:val="00F70694"/>
    <w:rsid w:val="00F736CF"/>
    <w:rsid w:val="00F80939"/>
    <w:rsid w:val="00F819D6"/>
    <w:rsid w:val="00F871EE"/>
    <w:rsid w:val="00F90BC8"/>
    <w:rsid w:val="00F926E5"/>
    <w:rsid w:val="00F96FEF"/>
    <w:rsid w:val="00F9711C"/>
    <w:rsid w:val="00FA3E35"/>
    <w:rsid w:val="00FA4154"/>
    <w:rsid w:val="00FA4EAF"/>
    <w:rsid w:val="00FB0CEE"/>
    <w:rsid w:val="00FB11DF"/>
    <w:rsid w:val="00FB2443"/>
    <w:rsid w:val="00FB3D81"/>
    <w:rsid w:val="00FC6024"/>
    <w:rsid w:val="00FC658F"/>
    <w:rsid w:val="00FC76D9"/>
    <w:rsid w:val="00FD243F"/>
    <w:rsid w:val="00FD4BF6"/>
    <w:rsid w:val="00FD5638"/>
    <w:rsid w:val="00FD5F85"/>
    <w:rsid w:val="00FD66EB"/>
    <w:rsid w:val="00FD675C"/>
    <w:rsid w:val="00FE43A8"/>
    <w:rsid w:val="00FE527C"/>
    <w:rsid w:val="00FE65C7"/>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DA72B"/>
  <w15:docId w15:val="{E231B361-B751-47F5-AA42-B2B4945E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customStyle="1" w:styleId="UnresolvedMention">
    <w:name w:val="Unresolved Mention"/>
    <w:basedOn w:val="DefaultParagraphFont"/>
    <w:uiPriority w:val="99"/>
    <w:semiHidden/>
    <w:unhideWhenUsed/>
    <w:rsid w:val="000C1598"/>
    <w:rPr>
      <w:color w:val="605E5C"/>
      <w:shd w:val="clear" w:color="auto" w:fill="E1DFDD"/>
    </w:rPr>
  </w:style>
  <w:style w:type="character" w:styleId="PlaceholderText">
    <w:name w:val="Placeholder Text"/>
    <w:basedOn w:val="DefaultParagraphFont"/>
    <w:uiPriority w:val="99"/>
    <w:semiHidden/>
    <w:locked/>
    <w:rsid w:val="00140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657583">
      <w:bodyDiv w:val="1"/>
      <w:marLeft w:val="0"/>
      <w:marRight w:val="0"/>
      <w:marTop w:val="0"/>
      <w:marBottom w:val="0"/>
      <w:divBdr>
        <w:top w:val="none" w:sz="0" w:space="0" w:color="auto"/>
        <w:left w:val="none" w:sz="0" w:space="0" w:color="auto"/>
        <w:bottom w:val="none" w:sz="0" w:space="0" w:color="auto"/>
        <w:right w:val="none" w:sz="0" w:space="0" w:color="auto"/>
      </w:divBdr>
    </w:div>
    <w:div w:id="662658275">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31236898">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19989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3CFB92B0C472D99E067E6C40B8AA2"/>
        <w:category>
          <w:name w:val="General"/>
          <w:gallery w:val="placeholder"/>
        </w:category>
        <w:types>
          <w:type w:val="bbPlcHdr"/>
        </w:types>
        <w:behaviors>
          <w:behavior w:val="content"/>
        </w:behaviors>
        <w:guid w:val="{D5E8253D-F780-4655-9EE5-B1B7BB1F4216}"/>
      </w:docPartPr>
      <w:docPartBody>
        <w:p w:rsidR="00E26348" w:rsidRDefault="005D3C5B" w:rsidP="00D3708B">
          <w:pPr>
            <w:pStyle w:val="AF43CFB92B0C472D99E067E6C40B8AA2"/>
          </w:pPr>
          <w:r w:rsidRPr="00606347">
            <w:t xml:space="preserve">Select </w:t>
          </w:r>
        </w:p>
      </w:docPartBody>
    </w:docPart>
    <w:docPart>
      <w:docPartPr>
        <w:name w:val="620E7E2A861547D0BC87B5978D16F9AC"/>
        <w:category>
          <w:name w:val="General"/>
          <w:gallery w:val="placeholder"/>
        </w:category>
        <w:types>
          <w:type w:val="bbPlcHdr"/>
        </w:types>
        <w:behaviors>
          <w:behavior w:val="content"/>
        </w:behaviors>
        <w:guid w:val="{88CD184F-11DF-4E1D-BAFE-7A4C0C9A7086}"/>
      </w:docPartPr>
      <w:docPartBody>
        <w:p w:rsidR="00E26348" w:rsidRDefault="005D3C5B" w:rsidP="005D3C5B">
          <w:pPr>
            <w:pStyle w:val="620E7E2A861547D0BC87B5978D16F9AC3"/>
          </w:pPr>
          <w:r w:rsidRPr="00606347">
            <w:rPr>
              <w:rStyle w:val="PlaceholderText"/>
              <w:color w:val="auto"/>
            </w:rPr>
            <w:t>Select</w:t>
          </w:r>
        </w:p>
      </w:docPartBody>
    </w:docPart>
    <w:docPart>
      <w:docPartPr>
        <w:name w:val="E6E5FAD5D66B4904AEC897FDB89CE7D6"/>
        <w:category>
          <w:name w:val="General"/>
          <w:gallery w:val="placeholder"/>
        </w:category>
        <w:types>
          <w:type w:val="bbPlcHdr"/>
        </w:types>
        <w:behaviors>
          <w:behavior w:val="content"/>
        </w:behaviors>
        <w:guid w:val="{F325FE9F-2F50-46AF-8862-7E0F9B77529F}"/>
      </w:docPartPr>
      <w:docPartBody>
        <w:p w:rsidR="00121DFF" w:rsidRDefault="005D3C5B" w:rsidP="005D3C5B">
          <w:pPr>
            <w:pStyle w:val="E6E5FAD5D66B4904AEC897FDB89CE7D63"/>
          </w:pPr>
          <w:r w:rsidRPr="00606347">
            <w:rPr>
              <w:rStyle w:val="PlaceholderText"/>
              <w:color w:val="auto"/>
            </w:rPr>
            <w:t>Select</w:t>
          </w:r>
        </w:p>
      </w:docPartBody>
    </w:docPart>
    <w:docPart>
      <w:docPartPr>
        <w:name w:val="91A09D796CE14D50BA8FC4A9B24D79AD"/>
        <w:category>
          <w:name w:val="General"/>
          <w:gallery w:val="placeholder"/>
        </w:category>
        <w:types>
          <w:type w:val="bbPlcHdr"/>
        </w:types>
        <w:behaviors>
          <w:behavior w:val="content"/>
        </w:behaviors>
        <w:guid w:val="{B74569BB-1C9D-4FDA-9551-1186E9063A07}"/>
      </w:docPartPr>
      <w:docPartBody>
        <w:p w:rsidR="00121DFF" w:rsidRDefault="005D3C5B" w:rsidP="005D3C5B">
          <w:pPr>
            <w:pStyle w:val="91A09D796CE14D50BA8FC4A9B24D79AD3"/>
          </w:pPr>
          <w:r w:rsidRPr="00606347">
            <w:rPr>
              <w:rStyle w:val="PlaceholderText"/>
              <w:color w:val="auto"/>
            </w:rPr>
            <w:t>Select</w:t>
          </w:r>
        </w:p>
      </w:docPartBody>
    </w:docPart>
    <w:docPart>
      <w:docPartPr>
        <w:name w:val="60AB4B7E6844462FA5E9C5DC28F9CD2F"/>
        <w:category>
          <w:name w:val="General"/>
          <w:gallery w:val="placeholder"/>
        </w:category>
        <w:types>
          <w:type w:val="bbPlcHdr"/>
        </w:types>
        <w:behaviors>
          <w:behavior w:val="content"/>
        </w:behaviors>
        <w:guid w:val="{452AB49A-A827-406E-8F53-E5EF275DE2D8}"/>
      </w:docPartPr>
      <w:docPartBody>
        <w:p w:rsidR="00121DFF" w:rsidRDefault="005D3C5B" w:rsidP="005D3C5B">
          <w:pPr>
            <w:pStyle w:val="60AB4B7E6844462FA5E9C5DC28F9CD2F3"/>
          </w:pPr>
          <w:r w:rsidRPr="00606347">
            <w:rPr>
              <w:rStyle w:val="PlaceholderText"/>
              <w:color w:val="auto"/>
            </w:rPr>
            <w:t>Select</w:t>
          </w:r>
        </w:p>
      </w:docPartBody>
    </w:docPart>
    <w:docPart>
      <w:docPartPr>
        <w:name w:val="EE5FBFAC9C6F47FEB75BD1FB27528A91"/>
        <w:category>
          <w:name w:val="General"/>
          <w:gallery w:val="placeholder"/>
        </w:category>
        <w:types>
          <w:type w:val="bbPlcHdr"/>
        </w:types>
        <w:behaviors>
          <w:behavior w:val="content"/>
        </w:behaviors>
        <w:guid w:val="{FB9C0C17-934B-4B8C-81D5-7D493F730C5C}"/>
      </w:docPartPr>
      <w:docPartBody>
        <w:p w:rsidR="00121DFF" w:rsidRDefault="005D3C5B" w:rsidP="005D3C5B">
          <w:pPr>
            <w:pStyle w:val="EE5FBFAC9C6F47FEB75BD1FB27528A913"/>
          </w:pPr>
          <w:r w:rsidRPr="00606347">
            <w:rPr>
              <w:rStyle w:val="PlaceholderText"/>
              <w:color w:val="auto"/>
            </w:rPr>
            <w:t>Select</w:t>
          </w:r>
        </w:p>
      </w:docPartBody>
    </w:docPart>
    <w:docPart>
      <w:docPartPr>
        <w:name w:val="F6BC990892B447AAA7FFC02C80499566"/>
        <w:category>
          <w:name w:val="General"/>
          <w:gallery w:val="placeholder"/>
        </w:category>
        <w:types>
          <w:type w:val="bbPlcHdr"/>
        </w:types>
        <w:behaviors>
          <w:behavior w:val="content"/>
        </w:behaviors>
        <w:guid w:val="{E64230E4-855A-47D9-8966-2FC481A367E2}"/>
      </w:docPartPr>
      <w:docPartBody>
        <w:p w:rsidR="00121DFF" w:rsidRDefault="005D3C5B" w:rsidP="005D3C5B">
          <w:pPr>
            <w:pStyle w:val="F6BC990892B447AAA7FFC02C804995663"/>
          </w:pPr>
          <w:r w:rsidRPr="00606347">
            <w:rPr>
              <w:rStyle w:val="PlaceholderText"/>
              <w:color w:val="auto"/>
            </w:rPr>
            <w:t>Select</w:t>
          </w:r>
        </w:p>
      </w:docPartBody>
    </w:docPart>
    <w:docPart>
      <w:docPartPr>
        <w:name w:val="1BCABAC0D2AE41839A26BD761040AC2A"/>
        <w:category>
          <w:name w:val="General"/>
          <w:gallery w:val="placeholder"/>
        </w:category>
        <w:types>
          <w:type w:val="bbPlcHdr"/>
        </w:types>
        <w:behaviors>
          <w:behavior w:val="content"/>
        </w:behaviors>
        <w:guid w:val="{FD7CF20B-AE7C-47ED-9384-06D980CCEFFB}"/>
      </w:docPartPr>
      <w:docPartBody>
        <w:p w:rsidR="00121DFF" w:rsidRDefault="005D3C5B" w:rsidP="005D3C5B">
          <w:pPr>
            <w:pStyle w:val="1BCABAC0D2AE41839A26BD761040AC2A3"/>
          </w:pPr>
          <w:r w:rsidRPr="00606347">
            <w:rPr>
              <w:rStyle w:val="PlaceholderText"/>
              <w:color w:val="auto"/>
            </w:rPr>
            <w:t>Select</w:t>
          </w:r>
        </w:p>
      </w:docPartBody>
    </w:docPart>
    <w:docPart>
      <w:docPartPr>
        <w:name w:val="FCC24AD14AE3482EA9BCB5D280B88EA6"/>
        <w:category>
          <w:name w:val="General"/>
          <w:gallery w:val="placeholder"/>
        </w:category>
        <w:types>
          <w:type w:val="bbPlcHdr"/>
        </w:types>
        <w:behaviors>
          <w:behavior w:val="content"/>
        </w:behaviors>
        <w:guid w:val="{50C5A7D3-915B-4E69-8A5F-031996CEC0E9}"/>
      </w:docPartPr>
      <w:docPartBody>
        <w:p w:rsidR="00121DFF" w:rsidRDefault="005D3C5B" w:rsidP="005D3C5B">
          <w:pPr>
            <w:pStyle w:val="FCC24AD14AE3482EA9BCB5D280B88EA63"/>
          </w:pPr>
          <w:r w:rsidRPr="00606347">
            <w:rPr>
              <w:rStyle w:val="PlaceholderText"/>
              <w:color w:val="auto"/>
            </w:rPr>
            <w:t>Select</w:t>
          </w:r>
        </w:p>
      </w:docPartBody>
    </w:docPart>
    <w:docPart>
      <w:docPartPr>
        <w:name w:val="2CE1EEA917944E6CA3810B9772FFBE27"/>
        <w:category>
          <w:name w:val="General"/>
          <w:gallery w:val="placeholder"/>
        </w:category>
        <w:types>
          <w:type w:val="bbPlcHdr"/>
        </w:types>
        <w:behaviors>
          <w:behavior w:val="content"/>
        </w:behaviors>
        <w:guid w:val="{8BA839EE-3DF8-4B47-AF70-5D765DB0CE11}"/>
      </w:docPartPr>
      <w:docPartBody>
        <w:p w:rsidR="00121DFF" w:rsidRDefault="005D3C5B" w:rsidP="005D3C5B">
          <w:pPr>
            <w:pStyle w:val="2CE1EEA917944E6CA3810B9772FFBE273"/>
          </w:pPr>
          <w:r w:rsidRPr="00606347">
            <w:rPr>
              <w:rStyle w:val="PlaceholderText"/>
              <w:color w:val="auto"/>
            </w:rPr>
            <w:t>Select</w:t>
          </w:r>
        </w:p>
      </w:docPartBody>
    </w:docPart>
    <w:docPart>
      <w:docPartPr>
        <w:name w:val="32BEEDDED7AF490292BDF375CA239D34"/>
        <w:category>
          <w:name w:val="General"/>
          <w:gallery w:val="placeholder"/>
        </w:category>
        <w:types>
          <w:type w:val="bbPlcHdr"/>
        </w:types>
        <w:behaviors>
          <w:behavior w:val="content"/>
        </w:behaviors>
        <w:guid w:val="{FD3CC038-8210-4B32-9ADF-E6929E259983}"/>
      </w:docPartPr>
      <w:docPartBody>
        <w:p w:rsidR="00121DFF" w:rsidRDefault="005D3C5B" w:rsidP="005D3C5B">
          <w:pPr>
            <w:pStyle w:val="32BEEDDED7AF490292BDF375CA239D343"/>
          </w:pPr>
          <w:r w:rsidRPr="00606347">
            <w:rPr>
              <w:rStyle w:val="PlaceholderText"/>
              <w:color w:val="auto"/>
            </w:rPr>
            <w:t>Select</w:t>
          </w:r>
        </w:p>
      </w:docPartBody>
    </w:docPart>
    <w:docPart>
      <w:docPartPr>
        <w:name w:val="86698AB5F3E3419D88B615480D83C271"/>
        <w:category>
          <w:name w:val="General"/>
          <w:gallery w:val="placeholder"/>
        </w:category>
        <w:types>
          <w:type w:val="bbPlcHdr"/>
        </w:types>
        <w:behaviors>
          <w:behavior w:val="content"/>
        </w:behaviors>
        <w:guid w:val="{BE9B4EF2-1036-411A-B5A7-C8836B67E340}"/>
      </w:docPartPr>
      <w:docPartBody>
        <w:p w:rsidR="00745234" w:rsidRDefault="005D3C5B" w:rsidP="00D3708B">
          <w:pPr>
            <w:pStyle w:val="86698AB5F3E3419D88B615480D83C2711"/>
          </w:pPr>
          <w:r w:rsidRPr="00E502E7">
            <w:t xml:space="preserve">Select </w:t>
          </w:r>
        </w:p>
      </w:docPartBody>
    </w:docPart>
    <w:docPart>
      <w:docPartPr>
        <w:name w:val="CD57C66C0FE74E8EA59D79A537BD7619"/>
        <w:category>
          <w:name w:val="General"/>
          <w:gallery w:val="placeholder"/>
        </w:category>
        <w:types>
          <w:type w:val="bbPlcHdr"/>
        </w:types>
        <w:behaviors>
          <w:behavior w:val="content"/>
        </w:behaviors>
        <w:guid w:val="{474A28A4-45DD-4498-9E9E-CE4B783F54AB}"/>
      </w:docPartPr>
      <w:docPartBody>
        <w:p w:rsidR="00745234" w:rsidRDefault="005D3C5B" w:rsidP="00D3708B">
          <w:pPr>
            <w:pStyle w:val="CD57C66C0FE74E8EA59D79A537BD76191"/>
          </w:pPr>
          <w:r w:rsidRPr="00606347">
            <w:t xml:space="preserve">Select </w:t>
          </w:r>
        </w:p>
      </w:docPartBody>
    </w:docPart>
    <w:docPart>
      <w:docPartPr>
        <w:name w:val="078D80B7623046A78E195E2DFC9C99AC"/>
        <w:category>
          <w:name w:val="General"/>
          <w:gallery w:val="placeholder"/>
        </w:category>
        <w:types>
          <w:type w:val="bbPlcHdr"/>
        </w:types>
        <w:behaviors>
          <w:behavior w:val="content"/>
        </w:behaviors>
        <w:guid w:val="{F4A41551-57D0-42DE-8B9C-CFEAE2CBAA6A}"/>
      </w:docPartPr>
      <w:docPartBody>
        <w:p w:rsidR="00745234" w:rsidRDefault="005D3C5B" w:rsidP="00D3708B">
          <w:pPr>
            <w:pStyle w:val="078D80B7623046A78E195E2DFC9C99AC1"/>
          </w:pPr>
          <w:r w:rsidRPr="00606347">
            <w:t xml:space="preserve">Select </w:t>
          </w:r>
        </w:p>
      </w:docPartBody>
    </w:docPart>
    <w:docPart>
      <w:docPartPr>
        <w:name w:val="CC92FD70B66D4342B912A3B6233B65F9"/>
        <w:category>
          <w:name w:val="General"/>
          <w:gallery w:val="placeholder"/>
        </w:category>
        <w:types>
          <w:type w:val="bbPlcHdr"/>
        </w:types>
        <w:behaviors>
          <w:behavior w:val="content"/>
        </w:behaviors>
        <w:guid w:val="{37C0BD19-F493-495A-B298-01A109BBE3B6}"/>
      </w:docPartPr>
      <w:docPartBody>
        <w:p w:rsidR="00745234" w:rsidRDefault="005D3C5B" w:rsidP="00D3708B">
          <w:pPr>
            <w:pStyle w:val="CC92FD70B66D4342B912A3B6233B65F91"/>
          </w:pPr>
          <w:r w:rsidRPr="00606347">
            <w:t xml:space="preserve">Select </w:t>
          </w:r>
        </w:p>
      </w:docPartBody>
    </w:docPart>
    <w:docPart>
      <w:docPartPr>
        <w:name w:val="607311314B7C47B2B9B3835FD1441C0A"/>
        <w:category>
          <w:name w:val="General"/>
          <w:gallery w:val="placeholder"/>
        </w:category>
        <w:types>
          <w:type w:val="bbPlcHdr"/>
        </w:types>
        <w:behaviors>
          <w:behavior w:val="content"/>
        </w:behaviors>
        <w:guid w:val="{863483C3-9753-40DA-9873-4CBD4BCD82FE}"/>
      </w:docPartPr>
      <w:docPartBody>
        <w:p w:rsidR="00745234" w:rsidRDefault="005D3C5B" w:rsidP="00D3708B">
          <w:pPr>
            <w:pStyle w:val="607311314B7C47B2B9B3835FD1441C0A1"/>
          </w:pPr>
          <w:r w:rsidRPr="00606347">
            <w:t xml:space="preserve">Select </w:t>
          </w:r>
        </w:p>
      </w:docPartBody>
    </w:docPart>
    <w:docPart>
      <w:docPartPr>
        <w:name w:val="36EB14FCCBC5474EA4837625D9839510"/>
        <w:category>
          <w:name w:val="General"/>
          <w:gallery w:val="placeholder"/>
        </w:category>
        <w:types>
          <w:type w:val="bbPlcHdr"/>
        </w:types>
        <w:behaviors>
          <w:behavior w:val="content"/>
        </w:behaviors>
        <w:guid w:val="{F7E7468E-9A09-4E4E-8112-A609DE54E284}"/>
      </w:docPartPr>
      <w:docPartBody>
        <w:p w:rsidR="00745234" w:rsidRDefault="005D3C5B" w:rsidP="00D3708B">
          <w:pPr>
            <w:pStyle w:val="36EB14FCCBC5474EA4837625D98395101"/>
          </w:pPr>
          <w:r w:rsidRPr="00606347">
            <w:t xml:space="preserve">Select </w:t>
          </w:r>
        </w:p>
      </w:docPartBody>
    </w:docPart>
    <w:docPart>
      <w:docPartPr>
        <w:name w:val="ADEDA14E7AC04F11B6D4E5373F8CD2E4"/>
        <w:category>
          <w:name w:val="General"/>
          <w:gallery w:val="placeholder"/>
        </w:category>
        <w:types>
          <w:type w:val="bbPlcHdr"/>
        </w:types>
        <w:behaviors>
          <w:behavior w:val="content"/>
        </w:behaviors>
        <w:guid w:val="{970CE898-8277-40EC-852D-9C47FCE8E706}"/>
      </w:docPartPr>
      <w:docPartBody>
        <w:p w:rsidR="00745234" w:rsidRDefault="005D3C5B" w:rsidP="00D3708B">
          <w:pPr>
            <w:pStyle w:val="ADEDA14E7AC04F11B6D4E5373F8CD2E41"/>
          </w:pPr>
          <w:r w:rsidRPr="00606347">
            <w:t xml:space="preserve">Select </w:t>
          </w:r>
        </w:p>
      </w:docPartBody>
    </w:docPart>
    <w:docPart>
      <w:docPartPr>
        <w:name w:val="FFFED7FE0CFD4188BAA384DCEECEFFD2"/>
        <w:category>
          <w:name w:val="General"/>
          <w:gallery w:val="placeholder"/>
        </w:category>
        <w:types>
          <w:type w:val="bbPlcHdr"/>
        </w:types>
        <w:behaviors>
          <w:behavior w:val="content"/>
        </w:behaviors>
        <w:guid w:val="{1B8CBB68-9227-48B8-99BA-43B3AD701309}"/>
      </w:docPartPr>
      <w:docPartBody>
        <w:p w:rsidR="00745234" w:rsidRDefault="005D3C5B" w:rsidP="00D3708B">
          <w:pPr>
            <w:pStyle w:val="FFFED7FE0CFD4188BAA384DCEECEFFD21"/>
          </w:pPr>
          <w:r w:rsidRPr="00606347">
            <w:t xml:space="preserve">Select </w:t>
          </w:r>
        </w:p>
      </w:docPartBody>
    </w:docPart>
    <w:docPart>
      <w:docPartPr>
        <w:name w:val="2C4999F566824229B6CEDEED7A7FF20F"/>
        <w:category>
          <w:name w:val="General"/>
          <w:gallery w:val="placeholder"/>
        </w:category>
        <w:types>
          <w:type w:val="bbPlcHdr"/>
        </w:types>
        <w:behaviors>
          <w:behavior w:val="content"/>
        </w:behaviors>
        <w:guid w:val="{B5A0DD6D-F8B2-41BC-85FE-486957315BC3}"/>
      </w:docPartPr>
      <w:docPartBody>
        <w:p w:rsidR="00745234" w:rsidRDefault="005D3C5B" w:rsidP="00D3708B">
          <w:pPr>
            <w:pStyle w:val="2C4999F566824229B6CEDEED7A7FF20F1"/>
          </w:pPr>
          <w:r w:rsidRPr="00606347">
            <w:t xml:space="preserve">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DA"/>
    <w:rsid w:val="000200DD"/>
    <w:rsid w:val="000D3EA6"/>
    <w:rsid w:val="00121DFF"/>
    <w:rsid w:val="002C39C8"/>
    <w:rsid w:val="005D3C5B"/>
    <w:rsid w:val="0062596F"/>
    <w:rsid w:val="00745234"/>
    <w:rsid w:val="00996BF7"/>
    <w:rsid w:val="00A41A3C"/>
    <w:rsid w:val="00AC27DA"/>
    <w:rsid w:val="00B91C7F"/>
    <w:rsid w:val="00BB2DFB"/>
    <w:rsid w:val="00D10089"/>
    <w:rsid w:val="00D3708B"/>
    <w:rsid w:val="00E26348"/>
    <w:rsid w:val="00E955CB"/>
    <w:rsid w:val="00FB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C5B"/>
    <w:rPr>
      <w:color w:val="808080"/>
    </w:rPr>
  </w:style>
  <w:style w:type="paragraph" w:customStyle="1" w:styleId="AF43CFB92B0C472D99E067E6C40B8AA2">
    <w:name w:val="AF43CFB92B0C472D99E067E6C40B8AA2"/>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
    <w:name w:val="620E7E2A861547D0BC87B5978D16F9AC"/>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86698AB5F3E3419D88B615480D83C2711">
    <w:name w:val="86698AB5F3E3419D88B615480D83C27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6E5FAD5D66B4904AEC897FDB89CE7D61">
    <w:name w:val="E6E5FAD5D66B4904AEC897FDB89CE7D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D57C66C0FE74E8EA59D79A537BD76191">
    <w:name w:val="CD57C66C0FE74E8EA59D79A537BD761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91A09D796CE14D50BA8FC4A9B24D79AD1">
    <w:name w:val="91A09D796CE14D50BA8FC4A9B24D79AD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078D80B7623046A78E195E2DFC9C99AC1">
    <w:name w:val="078D80B7623046A78E195E2DFC9C99AC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AB4B7E6844462FA5E9C5DC28F9CD2F1">
    <w:name w:val="60AB4B7E6844462FA5E9C5DC28F9CD2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C92FD70B66D4342B912A3B6233B65F91">
    <w:name w:val="CC92FD70B66D4342B912A3B6233B65F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E5FBFAC9C6F47FEB75BD1FB27528A911">
    <w:name w:val="EE5FBFAC9C6F47FEB75BD1FB27528A9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7311314B7C47B2B9B3835FD1441C0A1">
    <w:name w:val="607311314B7C47B2B9B3835FD1441C0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6BC990892B447AAA7FFC02C804995661">
    <w:name w:val="F6BC990892B447AAA7FFC02C8049956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6EB14FCCBC5474EA4837625D98395101">
    <w:name w:val="36EB14FCCBC5474EA4837625D9839510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1BCABAC0D2AE41839A26BD761040AC2A1">
    <w:name w:val="1BCABAC0D2AE41839A26BD761040AC2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DEDA14E7AC04F11B6D4E5373F8CD2E41">
    <w:name w:val="ADEDA14E7AC04F11B6D4E5373F8CD2E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CC24AD14AE3482EA9BCB5D280B88EA61">
    <w:name w:val="FCC24AD14AE3482EA9BCB5D280B88EA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FFED7FE0CFD4188BAA384DCEECEFFD21">
    <w:name w:val="FFFED7FE0CFD4188BAA384DCEECEFFD2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E1EEA917944E6CA3810B9772FFBE271">
    <w:name w:val="2CE1EEA917944E6CA3810B9772FFBE27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4999F566824229B6CEDEED7A7FF20F1">
    <w:name w:val="2C4999F566824229B6CEDEED7A7FF20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2BEEDDED7AF490292BDF375CA239D341">
    <w:name w:val="32BEEDDED7AF490292BDF375CA239D3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1">
    <w:name w:val="620E7E2A861547D0BC87B5978D16F9AC1"/>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6E5FAD5D66B4904AEC897FDB89CE7D6">
    <w:name w:val="E6E5FAD5D66B4904AEC897FDB89CE7D6"/>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91A09D796CE14D50BA8FC4A9B24D79AD">
    <w:name w:val="91A09D796CE14D50BA8FC4A9B24D79AD"/>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AB4B7E6844462FA5E9C5DC28F9CD2F">
    <w:name w:val="60AB4B7E6844462FA5E9C5DC28F9CD2F"/>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E5FBFAC9C6F47FEB75BD1FB27528A91">
    <w:name w:val="EE5FBFAC9C6F47FEB75BD1FB27528A91"/>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6BC990892B447AAA7FFC02C80499566">
    <w:name w:val="F6BC990892B447AAA7FFC02C80499566"/>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1BCABAC0D2AE41839A26BD761040AC2A">
    <w:name w:val="1BCABAC0D2AE41839A26BD761040AC2A"/>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CC24AD14AE3482EA9BCB5D280B88EA6">
    <w:name w:val="FCC24AD14AE3482EA9BCB5D280B88EA6"/>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E1EEA917944E6CA3810B9772FFBE27">
    <w:name w:val="2CE1EEA917944E6CA3810B9772FFBE27"/>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2BEEDDED7AF490292BDF375CA239D34">
    <w:name w:val="32BEEDDED7AF490292BDF375CA239D34"/>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2">
    <w:name w:val="620E7E2A861547D0BC87B5978D16F9AC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6E5FAD5D66B4904AEC897FDB89CE7D62">
    <w:name w:val="E6E5FAD5D66B4904AEC897FDB89CE7D6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91A09D796CE14D50BA8FC4A9B24D79AD2">
    <w:name w:val="91A09D796CE14D50BA8FC4A9B24D79AD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AB4B7E6844462FA5E9C5DC28F9CD2F2">
    <w:name w:val="60AB4B7E6844462FA5E9C5DC28F9CD2F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E5FBFAC9C6F47FEB75BD1FB27528A912">
    <w:name w:val="EE5FBFAC9C6F47FEB75BD1FB27528A91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6BC990892B447AAA7FFC02C804995662">
    <w:name w:val="F6BC990892B447AAA7FFC02C80499566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1BCABAC0D2AE41839A26BD761040AC2A2">
    <w:name w:val="1BCABAC0D2AE41839A26BD761040AC2A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CC24AD14AE3482EA9BCB5D280B88EA62">
    <w:name w:val="FCC24AD14AE3482EA9BCB5D280B88EA6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E1EEA917944E6CA3810B9772FFBE272">
    <w:name w:val="2CE1EEA917944E6CA3810B9772FFBE27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2BEEDDED7AF490292BDF375CA239D342">
    <w:name w:val="32BEEDDED7AF490292BDF375CA239D342"/>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3">
    <w:name w:val="620E7E2A861547D0BC87B5978D16F9AC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6E5FAD5D66B4904AEC897FDB89CE7D63">
    <w:name w:val="E6E5FAD5D66B4904AEC897FDB89CE7D6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91A09D796CE14D50BA8FC4A9B24D79AD3">
    <w:name w:val="91A09D796CE14D50BA8FC4A9B24D79AD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AB4B7E6844462FA5E9C5DC28F9CD2F3">
    <w:name w:val="60AB4B7E6844462FA5E9C5DC28F9CD2F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E5FBFAC9C6F47FEB75BD1FB27528A913">
    <w:name w:val="EE5FBFAC9C6F47FEB75BD1FB27528A91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6BC990892B447AAA7FFC02C804995663">
    <w:name w:val="F6BC990892B447AAA7FFC02C80499566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1BCABAC0D2AE41839A26BD761040AC2A3">
    <w:name w:val="1BCABAC0D2AE41839A26BD761040AC2A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CC24AD14AE3482EA9BCB5D280B88EA63">
    <w:name w:val="FCC24AD14AE3482EA9BCB5D280B88EA6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E1EEA917944E6CA3810B9772FFBE273">
    <w:name w:val="2CE1EEA917944E6CA3810B9772FFBE27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2BEEDDED7AF490292BDF375CA239D343">
    <w:name w:val="32BEEDDED7AF490292BDF375CA239D34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26FB0D03EBB444CA474FF9F859606AF" ma:contentTypeVersion="1" ma:contentTypeDescription="Create a new document." ma:contentTypeScope="" ma:versionID="3a2f760c89df9f0a6066ad22d53a43a5">
  <xsd:schema xmlns:xsd="http://www.w3.org/2001/XMLSchema" xmlns:xs="http://www.w3.org/2001/XMLSchema" xmlns:p="http://schemas.microsoft.com/office/2006/metadata/properties" xmlns:ns2="6cd33a84-fad7-48c6-9634-117be12c5d08" targetNamespace="http://schemas.microsoft.com/office/2006/metadata/properties" ma:root="true" ma:fieldsID="c9abe0c5cf5e240c35d3c90800714c2a" ns2:_="">
    <xsd:import namespace="6cd33a84-fad7-48c6-9634-117be12c5d0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3a84-fad7-48c6-9634-117be12c5d0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6cd33a84-fad7-48c6-9634-117be12c5d08">H7Y44T6HP55Y-1434288067-154</_dlc_DocId>
    <_dlc_DocIdUrl xmlns="6cd33a84-fad7-48c6-9634-117be12c5d08">
      <Url>http://fredd.biomedrealty.com:8090/sites/fredd/_layouts/15/DocIdRedir.aspx?ID=H7Y44T6HP55Y-1434288067-154</Url>
      <Description>H7Y44T6HP55Y-1434288067-154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6BE0F-24B2-47E6-8EA9-A4E08A598244}">
  <ds:schemaRefs>
    <ds:schemaRef ds:uri="http://schemas.microsoft.com/sharepoint/v3/contenttype/forms"/>
  </ds:schemaRefs>
</ds:datastoreItem>
</file>

<file path=customXml/itemProps2.xml><?xml version="1.0" encoding="utf-8"?>
<ds:datastoreItem xmlns:ds="http://schemas.openxmlformats.org/officeDocument/2006/customXml" ds:itemID="{C58FB521-3763-48F9-A14F-41285ED63A5A}">
  <ds:schemaRefs>
    <ds:schemaRef ds:uri="http://schemas.microsoft.com/sharepoint/events"/>
  </ds:schemaRefs>
</ds:datastoreItem>
</file>

<file path=customXml/itemProps3.xml><?xml version="1.0" encoding="utf-8"?>
<ds:datastoreItem xmlns:ds="http://schemas.openxmlformats.org/officeDocument/2006/customXml" ds:itemID="{13F1FF1A-73F9-451C-ADB7-2FF4CEE64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33a84-fad7-48c6-9634-117be12c5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AEF8A1-CA6C-4E76-A000-FAE597613C7F}">
  <ds:schemaRefs>
    <ds:schemaRef ds:uri="http://purl.org/dc/terms/"/>
    <ds:schemaRef ds:uri="http://purl.org/dc/elements/1.1/"/>
    <ds:schemaRef ds:uri="http://www.w3.org/XML/1998/namespace"/>
    <ds:schemaRef ds:uri="http://purl.org/dc/dcmitype/"/>
    <ds:schemaRef ds:uri="http://schemas.openxmlformats.org/package/2006/metadata/core-properties"/>
    <ds:schemaRef ds:uri="6cd33a84-fad7-48c6-9634-117be12c5d08"/>
    <ds:schemaRef ds:uri="http://schemas.microsoft.com/office/2006/documentManagement/types"/>
    <ds:schemaRef ds:uri="http://schemas.microsoft.com/office/infopath/2007/PartnerControls"/>
    <ds:schemaRef ds:uri="http://schemas.microsoft.com/office/2006/metadata/properties"/>
  </ds:schemaRefs>
</ds:datastoreItem>
</file>

<file path=customXml/itemProps5.xml><?xml version="1.0" encoding="utf-8"?>
<ds:datastoreItem xmlns:ds="http://schemas.openxmlformats.org/officeDocument/2006/customXml" ds:itemID="{F432AE3F-CC1A-4906-805A-911E5A36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8733</Words>
  <Characters>49782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Kris Jester</cp:lastModifiedBy>
  <cp:revision>13</cp:revision>
  <cp:lastPrinted>2016-03-16T19:35:00Z</cp:lastPrinted>
  <dcterms:created xsi:type="dcterms:W3CDTF">2022-04-25T14:22:00Z</dcterms:created>
  <dcterms:modified xsi:type="dcterms:W3CDTF">2022-04-25T14:52:00Z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4afc6cd5-2628-4cf2-81ac-6353fbf7724e</vt:lpwstr>
  </property>
  <property fmtid="{D5CDD505-2E9C-101B-9397-08002B2CF9AE}" pid="3" name="ContentTypeId">
    <vt:lpwstr>0x010100026FB0D03EBB444CA474FF9F859606AF</vt:lpwstr>
  </property>
</Properties>
</file>